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4CF9" w14:textId="362E864A" w:rsidR="00D90B97" w:rsidRDefault="00386B35" w:rsidP="00317649">
      <w:pPr>
        <w:spacing w:before="0" w:after="0"/>
        <w:ind w:firstLine="0"/>
        <w:jc w:val="center"/>
        <w:rPr>
          <w:b/>
          <w:kern w:val="28"/>
          <w:sz w:val="28"/>
        </w:rPr>
      </w:pPr>
      <w:r w:rsidRPr="00386B35">
        <w:rPr>
          <w:b/>
          <w:kern w:val="28"/>
          <w:sz w:val="28"/>
        </w:rPr>
        <w:t xml:space="preserve">Contrasting the performance of the </w:t>
      </w:r>
      <w:r w:rsidR="00E714C3">
        <w:rPr>
          <w:b/>
          <w:kern w:val="28"/>
          <w:sz w:val="28"/>
        </w:rPr>
        <w:t>High-Resolution Rapid Refresh (</w:t>
      </w:r>
      <w:r w:rsidRPr="00386B35">
        <w:rPr>
          <w:b/>
          <w:kern w:val="28"/>
          <w:sz w:val="28"/>
        </w:rPr>
        <w:t>HRRR</w:t>
      </w:r>
      <w:r w:rsidR="00E714C3">
        <w:rPr>
          <w:b/>
          <w:kern w:val="28"/>
          <w:sz w:val="28"/>
        </w:rPr>
        <w:t xml:space="preserve">) </w:t>
      </w:r>
      <w:r w:rsidRPr="00386B35">
        <w:rPr>
          <w:b/>
          <w:kern w:val="28"/>
          <w:sz w:val="28"/>
        </w:rPr>
        <w:t>model during severe weather events with fair weather days using observations from the US Climate Reference Network</w:t>
      </w:r>
    </w:p>
    <w:p w14:paraId="0876ADB2" w14:textId="77777777" w:rsidR="00EA6E68" w:rsidRPr="00F019AD" w:rsidRDefault="00EA6E68" w:rsidP="00317649">
      <w:pPr>
        <w:spacing w:before="0" w:after="0"/>
        <w:ind w:firstLine="0"/>
        <w:jc w:val="center"/>
      </w:pPr>
    </w:p>
    <w:p w14:paraId="4610FDFB" w14:textId="4450F369" w:rsidR="00D90B97" w:rsidRPr="008274AB" w:rsidRDefault="00EA6E68" w:rsidP="00317649">
      <w:pPr>
        <w:pStyle w:val="Authors"/>
        <w:spacing w:before="0"/>
      </w:pPr>
      <w:r>
        <w:t xml:space="preserve">Faria </w:t>
      </w:r>
      <w:proofErr w:type="gramStart"/>
      <w:r>
        <w:t>Panwala,</w:t>
      </w:r>
      <w:r w:rsidRPr="008274AB">
        <w:rPr>
          <w:iCs/>
          <w:vertAlign w:val="superscript"/>
        </w:rPr>
        <w:t>a</w:t>
      </w:r>
      <w:proofErr w:type="gramEnd"/>
      <w:r>
        <w:rPr>
          <w:iCs/>
          <w:vertAlign w:val="superscript"/>
        </w:rPr>
        <w:t>,b</w:t>
      </w:r>
      <w:r>
        <w:t xml:space="preserve"> </w:t>
      </w:r>
      <w:r w:rsidR="0026585D">
        <w:t>Temple R. Lee</w:t>
      </w:r>
      <w:r w:rsidR="00ED2D70">
        <w:t>,</w:t>
      </w:r>
      <w:r w:rsidR="002204D8" w:rsidRPr="008274AB">
        <w:rPr>
          <w:iCs/>
          <w:vertAlign w:val="superscript"/>
        </w:rPr>
        <w:t>a</w:t>
      </w:r>
      <w:r w:rsidR="002204D8">
        <w:t xml:space="preserve"> </w:t>
      </w:r>
      <w:r w:rsidR="00386B35">
        <w:t>Travis J. Schuyler</w:t>
      </w:r>
      <w:r>
        <w:t>,</w:t>
      </w:r>
      <w:r w:rsidR="000B7838" w:rsidRPr="008274AB">
        <w:rPr>
          <w:iCs/>
          <w:vertAlign w:val="superscript"/>
        </w:rPr>
        <w:t>a</w:t>
      </w:r>
      <w:r w:rsidR="000B7838">
        <w:rPr>
          <w:iCs/>
          <w:vertAlign w:val="superscript"/>
        </w:rPr>
        <w:t>,c</w:t>
      </w:r>
      <w:r>
        <w:t xml:space="preserve"> and Rick Saylor</w:t>
      </w:r>
      <w:r w:rsidR="000B7838" w:rsidRPr="008274AB">
        <w:rPr>
          <w:iCs/>
          <w:vertAlign w:val="superscript"/>
        </w:rPr>
        <w:t>a</w:t>
      </w:r>
    </w:p>
    <w:p w14:paraId="6C4C9077" w14:textId="09528CF1" w:rsidR="002204D8" w:rsidRDefault="002204D8" w:rsidP="00317649">
      <w:pPr>
        <w:pStyle w:val="Affiliations"/>
        <w:spacing w:before="0"/>
      </w:pPr>
      <w:r w:rsidRPr="008274AB">
        <w:rPr>
          <w:i w:val="0"/>
          <w:iCs/>
          <w:vertAlign w:val="superscript"/>
        </w:rPr>
        <w:t>a</w:t>
      </w:r>
      <w:r w:rsidRPr="008274AB">
        <w:rPr>
          <w:i w:val="0"/>
          <w:iCs/>
        </w:rPr>
        <w:t xml:space="preserve"> </w:t>
      </w:r>
      <w:r w:rsidRPr="00D60B11">
        <w:t>NOAA Air Resources Laboratory</w:t>
      </w:r>
      <w:r w:rsidRPr="00F019AD">
        <w:t xml:space="preserve">, </w:t>
      </w:r>
      <w:r>
        <w:t>Oak Ridge, TN</w:t>
      </w:r>
    </w:p>
    <w:p w14:paraId="3A03C7A1" w14:textId="218D24EA" w:rsidR="000B7838" w:rsidRPr="00F019AD" w:rsidRDefault="000B7838" w:rsidP="00317649">
      <w:pPr>
        <w:pStyle w:val="Affiliations"/>
        <w:spacing w:before="0"/>
      </w:pPr>
      <w:r>
        <w:rPr>
          <w:i w:val="0"/>
          <w:iCs/>
          <w:vertAlign w:val="superscript"/>
        </w:rPr>
        <w:t>b</w:t>
      </w:r>
      <w:r w:rsidRPr="008274AB">
        <w:rPr>
          <w:i w:val="0"/>
          <w:iCs/>
        </w:rPr>
        <w:t xml:space="preserve"> </w:t>
      </w:r>
      <w:r>
        <w:t>Georgia Tech</w:t>
      </w:r>
      <w:r w:rsidRPr="00F019AD">
        <w:t xml:space="preserve">, </w:t>
      </w:r>
      <w:r>
        <w:t>Atlanta, GA</w:t>
      </w:r>
    </w:p>
    <w:p w14:paraId="5A037701" w14:textId="0ED984F4" w:rsidR="00C67792" w:rsidRPr="00F019AD" w:rsidRDefault="000B7838" w:rsidP="00317649">
      <w:pPr>
        <w:pStyle w:val="Affiliations"/>
        <w:spacing w:before="0"/>
      </w:pPr>
      <w:r>
        <w:rPr>
          <w:i w:val="0"/>
          <w:iCs/>
          <w:vertAlign w:val="superscript"/>
        </w:rPr>
        <w:t>c</w:t>
      </w:r>
      <w:r w:rsidR="00C67792" w:rsidRPr="008274AB">
        <w:rPr>
          <w:i w:val="0"/>
          <w:iCs/>
        </w:rPr>
        <w:t xml:space="preserve"> </w:t>
      </w:r>
      <w:r w:rsidRPr="000B7838">
        <w:t>Cooperative Institute for Severe and High-Impact Weather Research and Operations</w:t>
      </w:r>
      <w:r w:rsidR="00C67792">
        <w:t xml:space="preserve">, </w:t>
      </w:r>
      <w:r>
        <w:t>Norman OK</w:t>
      </w:r>
    </w:p>
    <w:p w14:paraId="18431088" w14:textId="77777777" w:rsidR="00D90B97" w:rsidRPr="00F019AD" w:rsidRDefault="00D90B97" w:rsidP="00317649">
      <w:pPr>
        <w:spacing w:before="0" w:after="0"/>
      </w:pPr>
    </w:p>
    <w:p w14:paraId="636DA657" w14:textId="7A33B5A7" w:rsidR="00D90B97" w:rsidRDefault="00D90B97" w:rsidP="00317649">
      <w:pPr>
        <w:pStyle w:val="ParagraphText"/>
        <w:spacing w:before="0"/>
      </w:pPr>
      <w:r w:rsidRPr="009421D8">
        <w:rPr>
          <w:i/>
          <w:iCs/>
        </w:rPr>
        <w:t>Corresponding author</w:t>
      </w:r>
      <w:r w:rsidRPr="00F019AD">
        <w:t xml:space="preserve">: </w:t>
      </w:r>
      <w:r w:rsidR="00E84E99">
        <w:t xml:space="preserve">Dr. </w:t>
      </w:r>
      <w:r w:rsidR="0026585D">
        <w:t>Temple R. Lee</w:t>
      </w:r>
      <w:r w:rsidR="008274AB">
        <w:t xml:space="preserve">, </w:t>
      </w:r>
      <w:r w:rsidR="0026585D">
        <w:t>temple.lee@noaa.gov</w:t>
      </w:r>
    </w:p>
    <w:p w14:paraId="2E96DDA4" w14:textId="77777777" w:rsidR="00531A0B" w:rsidRDefault="00531A0B" w:rsidP="00317649">
      <w:pPr>
        <w:spacing w:before="0" w:after="0"/>
      </w:pPr>
      <w:r>
        <w:br w:type="page"/>
      </w:r>
    </w:p>
    <w:p w14:paraId="6CC1AD59" w14:textId="77777777" w:rsidR="00D90B97" w:rsidRPr="00AC7667" w:rsidRDefault="00D90B97" w:rsidP="00317649">
      <w:pPr>
        <w:pStyle w:val="ComponentName"/>
        <w:spacing w:before="0" w:after="0"/>
      </w:pPr>
      <w:r w:rsidRPr="00AC7667">
        <w:lastRenderedPageBreak/>
        <w:t>ABSTRACT</w:t>
      </w:r>
    </w:p>
    <w:p w14:paraId="56F01E04" w14:textId="6E5984E8" w:rsidR="0022121C" w:rsidRDefault="00107C51" w:rsidP="00317649">
      <w:pPr>
        <w:spacing w:before="0" w:after="0"/>
        <w:ind w:firstLine="0"/>
      </w:pPr>
      <w:r w:rsidRPr="00DC0EB9">
        <w:rPr>
          <w:highlight w:val="yellow"/>
        </w:rPr>
        <w:t>(forthcoming)</w:t>
      </w:r>
    </w:p>
    <w:p w14:paraId="3AD5492E" w14:textId="750382EB" w:rsidR="00D90B97" w:rsidRPr="00C85738" w:rsidRDefault="00D90B97" w:rsidP="00317649">
      <w:pPr>
        <w:pStyle w:val="ComponentName"/>
        <w:spacing w:before="0" w:after="0"/>
      </w:pPr>
      <w:r w:rsidRPr="00C85738">
        <w:t>SIGNIFICANCE STATEMENT</w:t>
      </w:r>
    </w:p>
    <w:p w14:paraId="1C633838" w14:textId="0B2894CA" w:rsidR="004D72BB" w:rsidRDefault="004D72BB" w:rsidP="00317649">
      <w:pPr>
        <w:spacing w:before="0" w:after="0"/>
        <w:ind w:firstLine="0"/>
      </w:pPr>
      <w:r w:rsidRPr="00DC0EB9">
        <w:rPr>
          <w:highlight w:val="yellow"/>
        </w:rPr>
        <w:t xml:space="preserve">From &lt; </w:t>
      </w:r>
      <w:hyperlink r:id="rId8" w:history="1">
        <w:r w:rsidRPr="00646483">
          <w:rPr>
            <w:highlight w:val="yellow"/>
          </w:rPr>
          <w:t>https://www.ametsoc.org/index.cfm/ams/publications/author-information/significance-statements/</w:t>
        </w:r>
      </w:hyperlink>
      <w:r w:rsidRPr="00DC0EB9">
        <w:rPr>
          <w:highlight w:val="yellow"/>
        </w:rPr>
        <w:t>&gt;: “Significance Statements are optional non-technically written explanations of why the research or development described in an AMS journal article is important. They should focus on why the work matters and provide additional context for why the work is relevant to science and society. They are written in such a way that educated laypersons can understand the subject without formal training in the atmospheric or related sciences. A significance statement is not a plain-language repeat of the abstract. Significance statements will be peer-reviewed and will appear after the abstract in the published paper. The statements must answer the following questions in 120 words or less, without jargon or technical wording”</w:t>
      </w:r>
    </w:p>
    <w:p w14:paraId="1766D864" w14:textId="77777777" w:rsidR="004D72BB" w:rsidRDefault="004D72BB" w:rsidP="00317649">
      <w:pPr>
        <w:spacing w:before="0" w:after="0"/>
        <w:ind w:firstLine="0"/>
      </w:pPr>
      <w:commentRangeStart w:id="0"/>
    </w:p>
    <w:p w14:paraId="7EFF5732" w14:textId="7FEC7B73" w:rsidR="00D90B97" w:rsidRPr="00397942" w:rsidRDefault="00D90B97" w:rsidP="00317649">
      <w:pPr>
        <w:pStyle w:val="H1"/>
        <w:spacing w:before="0"/>
      </w:pPr>
      <w:r w:rsidRPr="00397942">
        <w:t xml:space="preserve">1. </w:t>
      </w:r>
      <w:r w:rsidR="00B23356">
        <w:t>Introduction</w:t>
      </w:r>
      <w:commentRangeEnd w:id="0"/>
      <w:r w:rsidR="00CC1C42">
        <w:rPr>
          <w:rStyle w:val="CommentReference"/>
          <w:b w:val="0"/>
          <w:kern w:val="0"/>
        </w:rPr>
        <w:commentReference w:id="0"/>
      </w:r>
    </w:p>
    <w:p w14:paraId="166A0CA4" w14:textId="512BB004" w:rsidR="004D72BB" w:rsidRDefault="004D72BB" w:rsidP="00317649">
      <w:pPr>
        <w:spacing w:before="0" w:after="0"/>
        <w:ind w:firstLine="0"/>
      </w:pPr>
      <w:r>
        <w:tab/>
        <w:t xml:space="preserve">The </w:t>
      </w:r>
      <w:proofErr w:type="gramStart"/>
      <w:r>
        <w:t>High Resolution</w:t>
      </w:r>
      <w:proofErr w:type="gramEnd"/>
      <w:r>
        <w:t xml:space="preserve"> Rapid Refresh (HRRR) is a 3-km convection-allowing model that has been used to support operational weather forecasting in the US (Benjamin et al. 2016, Dowell et al. 2022, James et al. 2022). </w:t>
      </w:r>
      <w:r w:rsidR="0087026A">
        <w:t>Sinc</w:t>
      </w:r>
      <w:r w:rsidR="00F511D9">
        <w:t>e its inception in 2014, numerous studies have evaluated the performance of the HRRR to study its robustness and to motivate improvements to future versions</w:t>
      </w:r>
      <w:r w:rsidR="00317649">
        <w:t xml:space="preserve"> of the model.</w:t>
      </w:r>
    </w:p>
    <w:p w14:paraId="59E23C0A" w14:textId="6DD3BF5F" w:rsidR="004D72BB" w:rsidRDefault="004D72BB" w:rsidP="00317649">
      <w:pPr>
        <w:spacing w:before="0" w:after="0"/>
        <w:ind w:firstLine="0"/>
      </w:pPr>
    </w:p>
    <w:p w14:paraId="16837470" w14:textId="7A74ABA5" w:rsidR="00003F09" w:rsidRPr="00CA038C" w:rsidRDefault="004D72BB" w:rsidP="00317649">
      <w:pPr>
        <w:spacing w:before="0" w:after="0"/>
        <w:ind w:firstLine="0"/>
        <w:rPr>
          <w:highlight w:val="yellow"/>
        </w:rPr>
      </w:pPr>
      <w:r w:rsidRPr="00CA038C">
        <w:rPr>
          <w:highlight w:val="yellow"/>
        </w:rPr>
        <w:t xml:space="preserve">(Include some background on previous studies that have evaluated the model and what they have found; I have listed a few studies below </w:t>
      </w:r>
      <w:r w:rsidR="00A64210">
        <w:rPr>
          <w:highlight w:val="yellow"/>
        </w:rPr>
        <w:t xml:space="preserve">that should be discussed, </w:t>
      </w:r>
      <w:r w:rsidRPr="00CA038C">
        <w:rPr>
          <w:highlight w:val="yellow"/>
        </w:rPr>
        <w:t>but there are certainly others out there that we</w:t>
      </w:r>
      <w:r w:rsidR="00317649">
        <w:rPr>
          <w:highlight w:val="yellow"/>
        </w:rPr>
        <w:t xml:space="preserve"> wil</w:t>
      </w:r>
      <w:r w:rsidRPr="00CA038C">
        <w:rPr>
          <w:highlight w:val="yellow"/>
        </w:rPr>
        <w:t>l need to reference.)</w:t>
      </w:r>
    </w:p>
    <w:p w14:paraId="161A4119" w14:textId="77777777" w:rsidR="00F858EB" w:rsidRPr="00CA038C" w:rsidRDefault="00F858EB" w:rsidP="00317649">
      <w:pPr>
        <w:spacing w:before="0" w:after="0"/>
        <w:ind w:left="1440" w:hanging="720"/>
        <w:rPr>
          <w:highlight w:val="yellow"/>
        </w:rPr>
      </w:pPr>
      <w:r w:rsidRPr="00CA038C">
        <w:rPr>
          <w:highlight w:val="yellow"/>
        </w:rPr>
        <w:t xml:space="preserve">Fovell, R. G., and A. Gallagher, 2020: Boundary layer and surface verification of the High-Resolution Rapid Refresh, version 3. Wea. Forecast., </w:t>
      </w:r>
      <w:r w:rsidRPr="00CA038C">
        <w:rPr>
          <w:b/>
          <w:highlight w:val="yellow"/>
        </w:rPr>
        <w:t>35</w:t>
      </w:r>
      <w:r w:rsidRPr="00CA038C">
        <w:rPr>
          <w:highlight w:val="yellow"/>
        </w:rPr>
        <w:t xml:space="preserve">, 2255-2278, </w:t>
      </w:r>
      <w:hyperlink r:id="rId12" w:history="1">
        <w:r w:rsidRPr="00CA038C">
          <w:rPr>
            <w:highlight w:val="yellow"/>
          </w:rPr>
          <w:t>https://doi.org/10.1175/WAF-D-20-0101.1</w:t>
        </w:r>
      </w:hyperlink>
      <w:r w:rsidRPr="00CA038C">
        <w:rPr>
          <w:highlight w:val="yellow"/>
        </w:rPr>
        <w:t>.</w:t>
      </w:r>
    </w:p>
    <w:p w14:paraId="67E1CDD0" w14:textId="77777777" w:rsidR="00DD0EDD" w:rsidRPr="00CA038C" w:rsidRDefault="00DD0EDD" w:rsidP="00317649">
      <w:pPr>
        <w:spacing w:before="0" w:after="0"/>
        <w:ind w:left="1440" w:hanging="720"/>
        <w:rPr>
          <w:highlight w:val="yellow"/>
        </w:rPr>
      </w:pPr>
      <w:r w:rsidRPr="00CA038C">
        <w:rPr>
          <w:highlight w:val="yellow"/>
        </w:rPr>
        <w:t xml:space="preserve">Lee, T. R., M. Buban, D. D. Turner, T. P. Meyers, and C. B. Baker, 2019: Evaluation of the High-Resolution Rapid Refresh (HRRR) model using near-surface meteorological and flux observations from Northern Alabama. Wea. Forecast., </w:t>
      </w:r>
      <w:r w:rsidRPr="00CA038C">
        <w:rPr>
          <w:b/>
          <w:highlight w:val="yellow"/>
        </w:rPr>
        <w:t>34</w:t>
      </w:r>
      <w:r w:rsidRPr="00CA038C">
        <w:rPr>
          <w:highlight w:val="yellow"/>
        </w:rPr>
        <w:t>, 635-663, https://doi.org/10.1175/WAF-D-18-0184.1.</w:t>
      </w:r>
    </w:p>
    <w:p w14:paraId="1037436E" w14:textId="21825C44" w:rsidR="00003F09" w:rsidRPr="00CA038C" w:rsidRDefault="00DD0EDD" w:rsidP="00317649">
      <w:pPr>
        <w:spacing w:before="0" w:after="0"/>
        <w:ind w:left="1440" w:hanging="720"/>
        <w:rPr>
          <w:highlight w:val="yellow"/>
        </w:rPr>
      </w:pPr>
      <w:r w:rsidRPr="00CA038C">
        <w:rPr>
          <w:highlight w:val="yellow"/>
        </w:rPr>
        <w:lastRenderedPageBreak/>
        <w:t xml:space="preserve">Min, L., D. R. Fitzjarrald, Y. Du, B. E. J. Rose, J. Hong, and Q. Min, 2021: Exploring sources of surface bias in HRRR using New York State Mesonet. J. Geophys. Res. Atmos., </w:t>
      </w:r>
      <w:r w:rsidRPr="00CA038C">
        <w:rPr>
          <w:b/>
          <w:highlight w:val="yellow"/>
        </w:rPr>
        <w:t>126</w:t>
      </w:r>
      <w:r w:rsidRPr="00CA038C">
        <w:rPr>
          <w:highlight w:val="yellow"/>
        </w:rPr>
        <w:t>, e2021JD034989, https://doi.org/10.1029/2021JD034989</w:t>
      </w:r>
    </w:p>
    <w:p w14:paraId="76E6D44F" w14:textId="3DCDC1B1" w:rsidR="00CC1C42" w:rsidRDefault="004D72BB" w:rsidP="00CC1C42">
      <w:pPr>
        <w:spacing w:before="0" w:after="0"/>
        <w:ind w:left="1440" w:hanging="720"/>
        <w:rPr>
          <w:ins w:id="1" w:author="Faria Panwala" w:date="2023-03-02T12:29:00Z"/>
          <w:highlight w:val="yellow"/>
        </w:rPr>
      </w:pPr>
      <w:r w:rsidRPr="00CA038C">
        <w:rPr>
          <w:highlight w:val="yellow"/>
        </w:rPr>
        <w:t xml:space="preserve">Yue, H., and M. Gebremichael, 2020: Evaluation of high-resolution rapid refresh (HRRR) forecasts for extreme precipitation. Environ. Res. Commun., </w:t>
      </w:r>
      <w:r w:rsidRPr="00CA038C">
        <w:rPr>
          <w:b/>
          <w:highlight w:val="yellow"/>
        </w:rPr>
        <w:t>2</w:t>
      </w:r>
      <w:r w:rsidRPr="00CA038C">
        <w:rPr>
          <w:highlight w:val="yellow"/>
        </w:rPr>
        <w:t xml:space="preserve">, 065004, </w:t>
      </w:r>
      <w:ins w:id="2" w:author="Faria Panwala" w:date="2023-03-02T12:29:00Z">
        <w:r w:rsidR="00CC1C42">
          <w:rPr>
            <w:highlight w:val="yellow"/>
          </w:rPr>
          <w:fldChar w:fldCharType="begin"/>
        </w:r>
        <w:r w:rsidR="00CC1C42">
          <w:rPr>
            <w:highlight w:val="yellow"/>
          </w:rPr>
          <w:instrText xml:space="preserve"> HYPERLINK "</w:instrText>
        </w:r>
      </w:ins>
      <w:r w:rsidR="00CC1C42" w:rsidRPr="00CA038C">
        <w:rPr>
          <w:highlight w:val="yellow"/>
        </w:rPr>
        <w:instrText>https://doi.org/10.1088/2515-7620/ab9002</w:instrText>
      </w:r>
      <w:ins w:id="3" w:author="Faria Panwala" w:date="2023-03-02T12:29:00Z">
        <w:r w:rsidR="00CC1C42">
          <w:rPr>
            <w:highlight w:val="yellow"/>
          </w:rPr>
          <w:instrText xml:space="preserve">" </w:instrText>
        </w:r>
        <w:r w:rsidR="00CC1C42">
          <w:rPr>
            <w:highlight w:val="yellow"/>
          </w:rPr>
          <w:fldChar w:fldCharType="separate"/>
        </w:r>
      </w:ins>
      <w:r w:rsidR="00CC1C42" w:rsidRPr="00D371E8">
        <w:rPr>
          <w:rStyle w:val="Hyperlink"/>
          <w:highlight w:val="yellow"/>
        </w:rPr>
        <w:t>https://doi.org/10.1088/2515-7620/ab9002</w:t>
      </w:r>
      <w:ins w:id="4" w:author="Faria Panwala" w:date="2023-03-02T12:29:00Z">
        <w:r w:rsidR="00CC1C42">
          <w:rPr>
            <w:highlight w:val="yellow"/>
          </w:rPr>
          <w:fldChar w:fldCharType="end"/>
        </w:r>
      </w:ins>
      <w:r w:rsidRPr="00CA038C">
        <w:rPr>
          <w:highlight w:val="yellow"/>
        </w:rPr>
        <w:t>.</w:t>
      </w:r>
    </w:p>
    <w:p w14:paraId="049DFA25" w14:textId="77777777" w:rsidR="00CC1C42" w:rsidRPr="00CC1C42" w:rsidRDefault="00CC1C42" w:rsidP="00CC1C42">
      <w:pPr>
        <w:spacing w:before="0" w:after="0"/>
        <w:ind w:left="1440" w:hanging="720"/>
        <w:rPr>
          <w:highlight w:val="yellow"/>
          <w:rPrChange w:id="5" w:author="Faria Panwala" w:date="2023-03-02T12:29:00Z">
            <w:rPr/>
          </w:rPrChange>
        </w:rPr>
      </w:pPr>
    </w:p>
    <w:p w14:paraId="62930750" w14:textId="49563713" w:rsidR="00A738E9" w:rsidRDefault="00A51637" w:rsidP="00317649">
      <w:pPr>
        <w:spacing w:before="0" w:after="0"/>
        <w:ind w:firstLine="0"/>
        <w:rPr>
          <w:ins w:id="6" w:author="Faria Panwala" w:date="2023-03-02T12:15:00Z"/>
        </w:rPr>
      </w:pPr>
      <w:ins w:id="7" w:author="Faria Panwala" w:date="2023-03-02T11:25:00Z">
        <w:r>
          <w:tab/>
        </w:r>
      </w:ins>
      <w:proofErr w:type="spellStart"/>
      <w:ins w:id="8" w:author="Faria Panwala" w:date="2023-03-02T12:22:00Z">
        <w:r w:rsidR="00BA164F" w:rsidRPr="00BA164F">
          <w:t>Fovell</w:t>
        </w:r>
        <w:proofErr w:type="spellEnd"/>
        <w:r w:rsidR="00BA164F" w:rsidRPr="00BA164F">
          <w:t xml:space="preserve"> and Gallagher (2020) analyzed the HRRRv3 0000 and 1200 UTC runs to evaluate temperature and wind forecast accuracy in the planetary boundary layer (PBL). They determined that the 1200 UTC run started with a negative 2-m temperature bias before disappearing. Lee et al. (2019) used HRRRv2 to identify pote</w:t>
        </w:r>
        <w:bookmarkStart w:id="9" w:name="_GoBack"/>
        <w:bookmarkEnd w:id="9"/>
        <w:r w:rsidR="00BA164F" w:rsidRPr="00BA164F">
          <w:t xml:space="preserve">ntial model biases with respect to near-surface flux processes. While near-surface temperature and dewpoint predictions were generally in agreement with observations, the HRRRv2 lacks the means to make surface exchange and atmospheric coupling effects accurate. Min et al. (2021) had a similar motivation but evaluated the HRRRv3 over different seasons. With respect to surface meteorology, they found a consistent warm and dry bias regardless of day or nighttime in the warm season, but no consistent bias in the cold season for the same parameters. Yue and </w:t>
        </w:r>
        <w:proofErr w:type="spellStart"/>
        <w:r w:rsidR="00BA164F" w:rsidRPr="00BA164F">
          <w:t>Gebremichael</w:t>
        </w:r>
        <w:proofErr w:type="spellEnd"/>
        <w:r w:rsidR="00BA164F" w:rsidRPr="00BA164F">
          <w:t xml:space="preserve"> (2020) used recent versions of the HRRR to analyze their performance during extreme precipitation events. They found the 1-hr lead time to be less accurate on average, with the additional lead times not varying much in accuracy with respect to each other.</w:t>
        </w:r>
      </w:ins>
    </w:p>
    <w:p w14:paraId="4760EA3C" w14:textId="77777777" w:rsidR="00A738E9" w:rsidRDefault="00A738E9" w:rsidP="00317649">
      <w:pPr>
        <w:spacing w:before="0" w:after="0"/>
        <w:ind w:firstLine="0"/>
      </w:pPr>
    </w:p>
    <w:p w14:paraId="1592BBB9" w14:textId="124F1373" w:rsidR="00D807FD" w:rsidRDefault="003E3A4A" w:rsidP="00317649">
      <w:pPr>
        <w:spacing w:before="0" w:after="0"/>
        <w:ind w:firstLine="0"/>
      </w:pPr>
      <w:r>
        <w:tab/>
        <w:t xml:space="preserve">However, no known studies </w:t>
      </w:r>
      <w:r w:rsidR="00D807FD">
        <w:t xml:space="preserve">have evaluated </w:t>
      </w:r>
      <w:r w:rsidR="00317649">
        <w:t>HRRR’s</w:t>
      </w:r>
      <w:r w:rsidR="00D807FD">
        <w:t xml:space="preserve"> performance under contrasting meteorological conditions</w:t>
      </w:r>
      <w:r w:rsidR="00605172">
        <w:t xml:space="preserve">. Knowledge of the HRRR’s performance under e.g. synoptically quiescent </w:t>
      </w:r>
      <w:proofErr w:type="gramStart"/>
      <w:r w:rsidR="00605172">
        <w:t>fair weather</w:t>
      </w:r>
      <w:proofErr w:type="gramEnd"/>
      <w:r w:rsidR="00605172">
        <w:t xml:space="preserve"> days versus synoptically-disturbed days is essential to motivate improvements to the model’s replacement</w:t>
      </w:r>
      <w:r w:rsidR="00D807FD">
        <w:t>, i.e. the Rapid Refresh Forecast System (RRFS</w:t>
      </w:r>
      <w:r w:rsidR="00317649">
        <w:t xml:space="preserve">), which </w:t>
      </w:r>
      <w:r w:rsidR="00D807FD">
        <w:t xml:space="preserve">will replace the HRRR in 2024 </w:t>
      </w:r>
      <w:r w:rsidR="00317649">
        <w:t>(</w:t>
      </w:r>
      <w:r w:rsidR="00D807FD">
        <w:t xml:space="preserve">Dowell et al. 2022). Observations from the </w:t>
      </w:r>
      <w:r w:rsidR="00F858EB" w:rsidRPr="00C44591">
        <w:t xml:space="preserve">US Climate Reference Network </w:t>
      </w:r>
      <w:r w:rsidR="00F858EB">
        <w:t>(USCRN)</w:t>
      </w:r>
      <w:r w:rsidR="00D807FD">
        <w:t xml:space="preserve"> are well-suited to achieve this goal</w:t>
      </w:r>
      <w:r w:rsidR="00F858EB">
        <w:t xml:space="preserve">. </w:t>
      </w:r>
      <w:r w:rsidR="00605172">
        <w:t>To this end, we used observations from the USCRN to evaluate the performance of the latest version of the HRRR (i.e., HRRR version 4)</w:t>
      </w:r>
      <w:r w:rsidR="00317649">
        <w:t xml:space="preserve">. </w:t>
      </w:r>
    </w:p>
    <w:p w14:paraId="7D07BCCB" w14:textId="77777777" w:rsidR="00605172" w:rsidRDefault="00605172" w:rsidP="00317649">
      <w:pPr>
        <w:pStyle w:val="H1"/>
        <w:spacing w:before="0"/>
      </w:pPr>
    </w:p>
    <w:p w14:paraId="264A3A46" w14:textId="6DAC10A7" w:rsidR="00450992" w:rsidRPr="00397942" w:rsidRDefault="00450992" w:rsidP="00317649">
      <w:pPr>
        <w:pStyle w:val="H1"/>
        <w:spacing w:before="0"/>
      </w:pPr>
      <w:r>
        <w:t>2</w:t>
      </w:r>
      <w:r w:rsidRPr="00397942">
        <w:t xml:space="preserve">. </w:t>
      </w:r>
      <w:r>
        <w:t>Datasets</w:t>
      </w:r>
    </w:p>
    <w:p w14:paraId="24672681" w14:textId="40085609" w:rsidR="008153C7" w:rsidRDefault="000639CD" w:rsidP="00317649">
      <w:pPr>
        <w:pStyle w:val="H2"/>
        <w:spacing w:before="0"/>
      </w:pPr>
      <w:r w:rsidRPr="002F3250">
        <w:t xml:space="preserve">a. </w:t>
      </w:r>
      <w:r>
        <w:t>USCRN</w:t>
      </w:r>
    </w:p>
    <w:p w14:paraId="2CCD6874" w14:textId="256CB832" w:rsidR="00D807FD" w:rsidRDefault="00D053FD" w:rsidP="00317649">
      <w:pPr>
        <w:pStyle w:val="H2"/>
        <w:spacing w:before="0"/>
        <w:rPr>
          <w:rFonts w:eastAsiaTheme="minorEastAsia"/>
          <w:i w:val="0"/>
        </w:rPr>
      </w:pPr>
      <w:r w:rsidRPr="00D807FD">
        <w:rPr>
          <w:rFonts w:eastAsiaTheme="minorEastAsia"/>
          <w:i w:val="0"/>
        </w:rPr>
        <w:lastRenderedPageBreak/>
        <w:tab/>
      </w:r>
      <w:r w:rsidR="00D807FD" w:rsidRPr="00D807FD">
        <w:rPr>
          <w:rFonts w:eastAsiaTheme="minorEastAsia"/>
          <w:i w:val="0"/>
        </w:rPr>
        <w:t xml:space="preserve">The purpose of the USCRN </w:t>
      </w:r>
      <w:r w:rsidR="00D807FD">
        <w:rPr>
          <w:rFonts w:eastAsiaTheme="minorEastAsia"/>
          <w:i w:val="0"/>
        </w:rPr>
        <w:t>is to study long-term trends</w:t>
      </w:r>
      <w:r w:rsidR="00D807FD" w:rsidRPr="00D807FD">
        <w:rPr>
          <w:rFonts w:eastAsiaTheme="minorEastAsia"/>
          <w:i w:val="0"/>
        </w:rPr>
        <w:t xml:space="preserve"> in climate over </w:t>
      </w:r>
      <w:r w:rsidR="00A64210">
        <w:rPr>
          <w:rFonts w:eastAsiaTheme="minorEastAsia"/>
          <w:i w:val="0"/>
        </w:rPr>
        <w:t>the continental US</w:t>
      </w:r>
      <w:r w:rsidR="00D807FD">
        <w:rPr>
          <w:rFonts w:eastAsiaTheme="minorEastAsia"/>
          <w:i w:val="0"/>
        </w:rPr>
        <w:t xml:space="preserve"> using high-quality </w:t>
      </w:r>
      <w:r w:rsidR="00A64210">
        <w:rPr>
          <w:rFonts w:eastAsiaTheme="minorEastAsia"/>
          <w:i w:val="0"/>
        </w:rPr>
        <w:t xml:space="preserve">near- and sub-surface meteorological </w:t>
      </w:r>
      <w:r w:rsidR="00D807FD">
        <w:rPr>
          <w:rFonts w:eastAsiaTheme="minorEastAsia"/>
          <w:i w:val="0"/>
        </w:rPr>
        <w:t xml:space="preserve">observations. At each USCRN station, </w:t>
      </w:r>
      <w:r w:rsidR="00D807FD" w:rsidRPr="009133FC">
        <w:rPr>
          <w:rFonts w:eastAsiaTheme="minorEastAsia"/>
          <w:i w:val="0"/>
        </w:rPr>
        <w:t xml:space="preserve">temperature, humidity, precipitation, and wind speed are sampled 1.5 m above ground level (AGL), in addition to </w:t>
      </w:r>
      <w:r w:rsidR="00D807FD">
        <w:rPr>
          <w:rFonts w:eastAsiaTheme="minorEastAsia"/>
          <w:i w:val="0"/>
        </w:rPr>
        <w:t xml:space="preserve">surface </w:t>
      </w:r>
      <w:r w:rsidR="00D807FD" w:rsidRPr="009133FC">
        <w:rPr>
          <w:rFonts w:eastAsiaTheme="minorEastAsia"/>
          <w:i w:val="0"/>
        </w:rPr>
        <w:t>temperature and incoming shortwave radiation</w:t>
      </w:r>
      <w:r w:rsidR="00D807FD">
        <w:rPr>
          <w:rFonts w:eastAsiaTheme="minorEastAsia"/>
          <w:i w:val="0"/>
        </w:rPr>
        <w:t xml:space="preserve">. The network has been fully operational over the continental US since 2008. The addition of soil moisture and temperature measurements across the network was completed in 2011. </w:t>
      </w:r>
      <w:r w:rsidR="00A64210">
        <w:rPr>
          <w:rFonts w:eastAsiaTheme="minorEastAsia"/>
          <w:i w:val="0"/>
        </w:rPr>
        <w:t xml:space="preserve">Soil moisture and temperature </w:t>
      </w:r>
      <w:r w:rsidR="00D807FD">
        <w:rPr>
          <w:rFonts w:eastAsiaTheme="minorEastAsia"/>
          <w:i w:val="0"/>
        </w:rPr>
        <w:t>are sampled at depths of 5, 10, 20, 50, and 100</w:t>
      </w:r>
      <w:r w:rsidR="00A64210">
        <w:rPr>
          <w:rFonts w:eastAsiaTheme="minorEastAsia"/>
          <w:i w:val="0"/>
        </w:rPr>
        <w:t xml:space="preserve"> cm</w:t>
      </w:r>
      <w:r w:rsidR="00D807FD">
        <w:rPr>
          <w:rFonts w:eastAsiaTheme="minorEastAsia"/>
          <w:i w:val="0"/>
        </w:rPr>
        <w:t xml:space="preserve">. We refer the reader to e.g. </w:t>
      </w:r>
      <w:r w:rsidR="00D807FD" w:rsidRPr="009133FC">
        <w:rPr>
          <w:rFonts w:eastAsiaTheme="minorEastAsia"/>
          <w:i w:val="0"/>
        </w:rPr>
        <w:t xml:space="preserve">Bell et al. </w:t>
      </w:r>
      <w:r w:rsidR="00D807FD">
        <w:rPr>
          <w:rFonts w:eastAsiaTheme="minorEastAsia"/>
          <w:i w:val="0"/>
        </w:rPr>
        <w:t>(2</w:t>
      </w:r>
      <w:r w:rsidR="00D807FD" w:rsidRPr="009133FC">
        <w:rPr>
          <w:rFonts w:eastAsiaTheme="minorEastAsia"/>
          <w:i w:val="0"/>
        </w:rPr>
        <w:t>013</w:t>
      </w:r>
      <w:r w:rsidR="00D807FD">
        <w:rPr>
          <w:rFonts w:eastAsiaTheme="minorEastAsia"/>
          <w:i w:val="0"/>
        </w:rPr>
        <w:t xml:space="preserve">), </w:t>
      </w:r>
      <w:r w:rsidR="00D807FD" w:rsidRPr="009133FC">
        <w:rPr>
          <w:rFonts w:eastAsiaTheme="minorEastAsia"/>
          <w:i w:val="0"/>
        </w:rPr>
        <w:t xml:space="preserve">Diamond et al. </w:t>
      </w:r>
      <w:r w:rsidR="00D807FD">
        <w:rPr>
          <w:rFonts w:eastAsiaTheme="minorEastAsia"/>
          <w:i w:val="0"/>
        </w:rPr>
        <w:t>(</w:t>
      </w:r>
      <w:r w:rsidR="00D807FD" w:rsidRPr="009133FC">
        <w:rPr>
          <w:rFonts w:eastAsiaTheme="minorEastAsia"/>
          <w:i w:val="0"/>
        </w:rPr>
        <w:t>2013</w:t>
      </w:r>
      <w:r w:rsidR="00D807FD">
        <w:rPr>
          <w:rFonts w:eastAsiaTheme="minorEastAsia"/>
          <w:i w:val="0"/>
        </w:rPr>
        <w:t xml:space="preserve">), and Lee et al. (2023) for more details about the USCRN and instruments used. </w:t>
      </w:r>
    </w:p>
    <w:p w14:paraId="2F1959A4" w14:textId="77777777" w:rsidR="00D807FD" w:rsidRDefault="00D807FD" w:rsidP="00317649">
      <w:pPr>
        <w:pStyle w:val="H2"/>
        <w:spacing w:before="0"/>
        <w:rPr>
          <w:i w:val="0"/>
          <w:highlight w:val="yellow"/>
        </w:rPr>
      </w:pPr>
    </w:p>
    <w:p w14:paraId="009E9030" w14:textId="52A8C1A3" w:rsidR="004D72BB" w:rsidRPr="00CA038C" w:rsidRDefault="004D72BB" w:rsidP="00317649">
      <w:pPr>
        <w:pStyle w:val="H2"/>
        <w:spacing w:before="0"/>
        <w:rPr>
          <w:i w:val="0"/>
        </w:rPr>
      </w:pPr>
      <w:r w:rsidRPr="00CA038C">
        <w:rPr>
          <w:i w:val="0"/>
          <w:highlight w:val="yellow"/>
        </w:rPr>
        <w:t xml:space="preserve">Figure 1: Map showing the stations used in </w:t>
      </w:r>
      <w:r w:rsidR="00CA038C" w:rsidRPr="00CA038C">
        <w:rPr>
          <w:i w:val="0"/>
          <w:highlight w:val="yellow"/>
        </w:rPr>
        <w:t>your</w:t>
      </w:r>
      <w:r w:rsidRPr="00CA038C">
        <w:rPr>
          <w:i w:val="0"/>
          <w:highlight w:val="yellow"/>
        </w:rPr>
        <w:t xml:space="preserve"> analyses.</w:t>
      </w:r>
    </w:p>
    <w:p w14:paraId="25C1FF28" w14:textId="77777777" w:rsidR="004D72BB" w:rsidRDefault="004D72BB" w:rsidP="00317649">
      <w:pPr>
        <w:pStyle w:val="H2"/>
        <w:spacing w:before="0"/>
      </w:pPr>
    </w:p>
    <w:p w14:paraId="6CD186D1" w14:textId="0BF4C858" w:rsidR="000639CD" w:rsidRDefault="00405CBF" w:rsidP="00317649">
      <w:pPr>
        <w:pStyle w:val="H2"/>
        <w:spacing w:before="0"/>
      </w:pPr>
      <w:r>
        <w:t>b</w:t>
      </w:r>
      <w:r w:rsidR="000639CD" w:rsidRPr="002F3250">
        <w:t xml:space="preserve">. </w:t>
      </w:r>
      <w:r w:rsidR="000639CD">
        <w:t>HRRR</w:t>
      </w:r>
    </w:p>
    <w:p w14:paraId="48B68034" w14:textId="2419E832" w:rsidR="00D053FD" w:rsidRPr="00D053FD" w:rsidRDefault="00D053FD" w:rsidP="00317649">
      <w:pPr>
        <w:pStyle w:val="H2"/>
        <w:spacing w:before="0"/>
        <w:rPr>
          <w:i w:val="0"/>
        </w:rPr>
      </w:pPr>
      <w:r>
        <w:tab/>
      </w:r>
      <w:r>
        <w:rPr>
          <w:i w:val="0"/>
        </w:rPr>
        <w:t>Details about the HRRR configuration and parameterizations used</w:t>
      </w:r>
      <w:r w:rsidR="00E714C3">
        <w:rPr>
          <w:i w:val="0"/>
        </w:rPr>
        <w:t xml:space="preserve"> therein</w:t>
      </w:r>
      <w:r>
        <w:rPr>
          <w:i w:val="0"/>
        </w:rPr>
        <w:t xml:space="preserve"> have been discussed extensively in previous studies (e.g., </w:t>
      </w:r>
      <w:r w:rsidRPr="00D053FD">
        <w:rPr>
          <w:i w:val="0"/>
        </w:rPr>
        <w:t>Benjamin et al. 2016, Dowell et al. 2022, Lee et al. 2023) and are briefly summarized here.</w:t>
      </w:r>
    </w:p>
    <w:p w14:paraId="2BC1E56C" w14:textId="226FBA16" w:rsidR="006565D3" w:rsidRPr="00CA038C" w:rsidRDefault="003A776E" w:rsidP="00317649">
      <w:pPr>
        <w:snapToGrid/>
        <w:spacing w:before="0" w:after="0"/>
        <w:ind w:firstLine="0"/>
      </w:pPr>
      <w:r w:rsidRPr="00CA038C">
        <w:rPr>
          <w:highlight w:val="yellow"/>
        </w:rPr>
        <w:t>(I</w:t>
      </w:r>
      <w:r w:rsidR="004D72BB" w:rsidRPr="00CA038C">
        <w:rPr>
          <w:highlight w:val="yellow"/>
        </w:rPr>
        <w:t xml:space="preserve"> wi</w:t>
      </w:r>
      <w:r w:rsidRPr="00CA038C">
        <w:rPr>
          <w:highlight w:val="yellow"/>
        </w:rPr>
        <w:t xml:space="preserve">ll provide some </w:t>
      </w:r>
      <w:r w:rsidR="00605172">
        <w:rPr>
          <w:highlight w:val="yellow"/>
        </w:rPr>
        <w:t>more discussion</w:t>
      </w:r>
      <w:r w:rsidRPr="00CA038C">
        <w:rPr>
          <w:highlight w:val="yellow"/>
        </w:rPr>
        <w:t xml:space="preserve"> here</w:t>
      </w:r>
      <w:r w:rsidR="0047632F">
        <w:rPr>
          <w:highlight w:val="yellow"/>
        </w:rPr>
        <w:t>.</w:t>
      </w:r>
      <w:r w:rsidRPr="00CA038C">
        <w:rPr>
          <w:highlight w:val="yellow"/>
        </w:rPr>
        <w:t>)</w:t>
      </w:r>
    </w:p>
    <w:p w14:paraId="6B24AF4E" w14:textId="77777777" w:rsidR="008153C7" w:rsidRDefault="008153C7" w:rsidP="00317649">
      <w:pPr>
        <w:snapToGrid/>
        <w:spacing w:before="0" w:after="0"/>
        <w:ind w:firstLine="0"/>
      </w:pPr>
    </w:p>
    <w:p w14:paraId="03BBEA5C" w14:textId="1B6E55D4" w:rsidR="006F66DD" w:rsidRPr="00397942" w:rsidRDefault="006F66DD" w:rsidP="00317649">
      <w:pPr>
        <w:pStyle w:val="H1"/>
        <w:spacing w:before="0"/>
      </w:pPr>
      <w:r>
        <w:t>3</w:t>
      </w:r>
      <w:r w:rsidRPr="00397942">
        <w:t xml:space="preserve">. </w:t>
      </w:r>
      <w:r>
        <w:t>Methods</w:t>
      </w:r>
    </w:p>
    <w:p w14:paraId="79BA3B04" w14:textId="2AC7D042" w:rsidR="00860BBC" w:rsidRDefault="00860BBC" w:rsidP="00317649">
      <w:pPr>
        <w:pStyle w:val="H2"/>
        <w:spacing w:before="0"/>
      </w:pPr>
      <w:r w:rsidRPr="002F3250">
        <w:t xml:space="preserve">a. </w:t>
      </w:r>
      <w:r w:rsidR="00AC7B9D">
        <w:t>Identification of PERiLS cases</w:t>
      </w:r>
    </w:p>
    <w:p w14:paraId="1F3DE22F" w14:textId="6CBCB8E2" w:rsidR="0047632F" w:rsidRDefault="0047632F" w:rsidP="00317649">
      <w:pPr>
        <w:pStyle w:val="H2"/>
        <w:spacing w:before="0"/>
        <w:rPr>
          <w:i w:val="0"/>
        </w:rPr>
      </w:pPr>
      <w:r>
        <w:rPr>
          <w:i w:val="0"/>
        </w:rPr>
        <w:tab/>
        <w:t>We</w:t>
      </w:r>
      <w:r w:rsidR="0079257A">
        <w:rPr>
          <w:i w:val="0"/>
        </w:rPr>
        <w:t xml:space="preserve"> use</w:t>
      </w:r>
      <w:r w:rsidR="00A64210">
        <w:rPr>
          <w:i w:val="0"/>
        </w:rPr>
        <w:t>d</w:t>
      </w:r>
      <w:r w:rsidR="0079257A">
        <w:rPr>
          <w:i w:val="0"/>
        </w:rPr>
        <w:t xml:space="preserve"> observations from the USCRN to evaluate the performance of the HRRR during the </w:t>
      </w:r>
      <w:r w:rsidRPr="0047632F">
        <w:rPr>
          <w:i w:val="0"/>
        </w:rPr>
        <w:t>Propagation, Evolution, and Rotation in Linear Storms (PERiLS)</w:t>
      </w:r>
      <w:r w:rsidR="0079257A">
        <w:rPr>
          <w:i w:val="0"/>
        </w:rPr>
        <w:t xml:space="preserve"> field campaign. PERiLS is an ongoing </w:t>
      </w:r>
      <w:r w:rsidR="006104F0">
        <w:rPr>
          <w:i w:val="0"/>
        </w:rPr>
        <w:t xml:space="preserve">field </w:t>
      </w:r>
      <w:r w:rsidR="0079257A">
        <w:rPr>
          <w:i w:val="0"/>
        </w:rPr>
        <w:t>study in the Southeast US that builds up</w:t>
      </w:r>
      <w:r w:rsidR="006104F0">
        <w:rPr>
          <w:i w:val="0"/>
        </w:rPr>
        <w:t>on</w:t>
      </w:r>
      <w:r w:rsidR="0079257A">
        <w:rPr>
          <w:i w:val="0"/>
        </w:rPr>
        <w:t xml:space="preserve"> previous studies in the region, i.e. the </w:t>
      </w:r>
      <w:r w:rsidR="0079257A" w:rsidRPr="0079257A">
        <w:rPr>
          <w:i w:val="0"/>
        </w:rPr>
        <w:t>Verification of the Origins of Rotation in Tornadoes Experiment-Southeast (VORTEX-SE)</w:t>
      </w:r>
      <w:r w:rsidR="0079257A">
        <w:rPr>
          <w:i w:val="0"/>
        </w:rPr>
        <w:t xml:space="preserve">, that </w:t>
      </w:r>
      <w:r w:rsidR="00B0257E">
        <w:rPr>
          <w:i w:val="0"/>
        </w:rPr>
        <w:t>have</w:t>
      </w:r>
      <w:r w:rsidR="0079257A">
        <w:rPr>
          <w:i w:val="0"/>
        </w:rPr>
        <w:t xml:space="preserve"> focused on understanding the physical processes that are most important to severe weather genesis and tornadogenesis in this region of the US (e.g., Lee et al. 2019</w:t>
      </w:r>
      <w:proofErr w:type="gramStart"/>
      <w:r w:rsidR="0079257A">
        <w:rPr>
          <w:i w:val="0"/>
        </w:rPr>
        <w:t>a,</w:t>
      </w:r>
      <w:r w:rsidR="00B0257E">
        <w:rPr>
          <w:i w:val="0"/>
        </w:rPr>
        <w:t>b</w:t>
      </w:r>
      <w:proofErr w:type="gramEnd"/>
      <w:r w:rsidR="00B0257E">
        <w:rPr>
          <w:i w:val="0"/>
        </w:rPr>
        <w:t xml:space="preserve">, </w:t>
      </w:r>
      <w:r w:rsidR="0079257A">
        <w:rPr>
          <w:i w:val="0"/>
        </w:rPr>
        <w:t>Wagner et al. 2019).</w:t>
      </w:r>
      <w:r w:rsidR="00B0257E">
        <w:rPr>
          <w:i w:val="0"/>
        </w:rPr>
        <w:t xml:space="preserve"> During the spring 2022 PERiLS campaign, there were four intensive observation periods (IOPs).</w:t>
      </w:r>
    </w:p>
    <w:p w14:paraId="043ED788" w14:textId="109D85DD" w:rsidR="0079257A" w:rsidRDefault="0079257A" w:rsidP="00317649">
      <w:pPr>
        <w:pStyle w:val="H2"/>
        <w:spacing w:before="0"/>
        <w:rPr>
          <w:i w:val="0"/>
        </w:rPr>
      </w:pPr>
      <w:r w:rsidRPr="0079257A">
        <w:rPr>
          <w:i w:val="0"/>
          <w:highlight w:val="yellow"/>
        </w:rPr>
        <w:t>(</w:t>
      </w:r>
      <w:commentRangeStart w:id="10"/>
      <w:commentRangeStart w:id="11"/>
      <w:r w:rsidR="00C97464">
        <w:rPr>
          <w:i w:val="0"/>
          <w:highlight w:val="yellow"/>
        </w:rPr>
        <w:t>M</w:t>
      </w:r>
      <w:r w:rsidRPr="0079257A">
        <w:rPr>
          <w:i w:val="0"/>
          <w:highlight w:val="yellow"/>
        </w:rPr>
        <w:t>ore details here</w:t>
      </w:r>
      <w:r w:rsidR="00C97464">
        <w:rPr>
          <w:i w:val="0"/>
          <w:highlight w:val="yellow"/>
        </w:rPr>
        <w:t xml:space="preserve"> about the different IOPs.</w:t>
      </w:r>
      <w:r w:rsidRPr="0079257A">
        <w:rPr>
          <w:i w:val="0"/>
          <w:highlight w:val="yellow"/>
        </w:rPr>
        <w:t>)</w:t>
      </w:r>
      <w:commentRangeEnd w:id="10"/>
      <w:r w:rsidR="00F865E0">
        <w:rPr>
          <w:rStyle w:val="CommentReference"/>
          <w:i w:val="0"/>
          <w:kern w:val="0"/>
        </w:rPr>
        <w:commentReference w:id="10"/>
      </w:r>
      <w:commentRangeEnd w:id="11"/>
      <w:r w:rsidR="00AE7401">
        <w:rPr>
          <w:rStyle w:val="CommentReference"/>
          <w:i w:val="0"/>
          <w:kern w:val="0"/>
        </w:rPr>
        <w:commentReference w:id="11"/>
      </w:r>
    </w:p>
    <w:p w14:paraId="62420FCE" w14:textId="5BA96ABD" w:rsidR="0047632F" w:rsidRDefault="0047632F" w:rsidP="00317649">
      <w:pPr>
        <w:pStyle w:val="H2"/>
        <w:spacing w:before="0"/>
      </w:pPr>
    </w:p>
    <w:p w14:paraId="0D70CD4C" w14:textId="531D50A3" w:rsidR="00B0257E" w:rsidRDefault="00B0257E" w:rsidP="00317649">
      <w:pPr>
        <w:pStyle w:val="H2"/>
        <w:spacing w:before="0"/>
        <w:rPr>
          <w:i w:val="0"/>
          <w:highlight w:val="yellow"/>
        </w:rPr>
      </w:pPr>
      <w:r>
        <w:rPr>
          <w:i w:val="0"/>
          <w:highlight w:val="yellow"/>
        </w:rPr>
        <w:t>Table 1</w:t>
      </w:r>
      <w:r w:rsidRPr="00CA038C">
        <w:rPr>
          <w:i w:val="0"/>
          <w:highlight w:val="yellow"/>
        </w:rPr>
        <w:t>:</w:t>
      </w:r>
      <w:r>
        <w:rPr>
          <w:i w:val="0"/>
          <w:highlight w:val="yellow"/>
        </w:rPr>
        <w:t xml:space="preserve"> Dates</w:t>
      </w:r>
      <w:r w:rsidR="006104F0">
        <w:rPr>
          <w:i w:val="0"/>
          <w:highlight w:val="yellow"/>
        </w:rPr>
        <w:t xml:space="preserve">, </w:t>
      </w:r>
      <w:r>
        <w:rPr>
          <w:i w:val="0"/>
          <w:highlight w:val="yellow"/>
        </w:rPr>
        <w:t>duration</w:t>
      </w:r>
      <w:r w:rsidR="006104F0">
        <w:rPr>
          <w:i w:val="0"/>
          <w:highlight w:val="yellow"/>
        </w:rPr>
        <w:t>, a</w:t>
      </w:r>
      <w:r>
        <w:rPr>
          <w:i w:val="0"/>
          <w:highlight w:val="yellow"/>
        </w:rPr>
        <w:t>nd any other pertinent information</w:t>
      </w:r>
      <w:r w:rsidR="006104F0">
        <w:rPr>
          <w:i w:val="0"/>
          <w:highlight w:val="yellow"/>
        </w:rPr>
        <w:t xml:space="preserve"> about the </w:t>
      </w:r>
      <w:r>
        <w:rPr>
          <w:i w:val="0"/>
          <w:highlight w:val="yellow"/>
        </w:rPr>
        <w:t>spring 2022 PERiLS IOPs</w:t>
      </w:r>
      <w:r w:rsidRPr="00CA038C">
        <w:rPr>
          <w:i w:val="0"/>
          <w:highlight w:val="yellow"/>
        </w:rPr>
        <w:t>.</w:t>
      </w:r>
    </w:p>
    <w:tbl>
      <w:tblPr>
        <w:tblStyle w:val="TableGrid"/>
        <w:tblW w:w="0" w:type="auto"/>
        <w:tblLook w:val="04A0" w:firstRow="1" w:lastRow="0" w:firstColumn="1" w:lastColumn="0" w:noHBand="0" w:noVBand="1"/>
      </w:tblPr>
      <w:tblGrid>
        <w:gridCol w:w="2269"/>
        <w:gridCol w:w="2219"/>
        <w:gridCol w:w="2220"/>
        <w:gridCol w:w="2308"/>
      </w:tblGrid>
      <w:tr w:rsidR="00534251" w14:paraId="6C25172C" w14:textId="77777777" w:rsidTr="00534251">
        <w:tc>
          <w:tcPr>
            <w:tcW w:w="2310" w:type="dxa"/>
          </w:tcPr>
          <w:p w14:paraId="26475335" w14:textId="20D6B015" w:rsidR="00534251" w:rsidRPr="00534251" w:rsidRDefault="00534251" w:rsidP="00534251">
            <w:pPr>
              <w:pStyle w:val="H2"/>
              <w:spacing w:before="0"/>
              <w:jc w:val="center"/>
              <w:rPr>
                <w:b/>
                <w:i w:val="0"/>
              </w:rPr>
            </w:pPr>
            <w:r w:rsidRPr="00534251">
              <w:rPr>
                <w:b/>
                <w:i w:val="0"/>
              </w:rPr>
              <w:lastRenderedPageBreak/>
              <w:t>Observational Period</w:t>
            </w:r>
          </w:p>
        </w:tc>
        <w:tc>
          <w:tcPr>
            <w:tcW w:w="2310" w:type="dxa"/>
          </w:tcPr>
          <w:p w14:paraId="194FCF07" w14:textId="36FC0E5D" w:rsidR="00534251" w:rsidRPr="00534251" w:rsidRDefault="00534251" w:rsidP="00534251">
            <w:pPr>
              <w:pStyle w:val="H2"/>
              <w:spacing w:before="0"/>
              <w:jc w:val="center"/>
              <w:rPr>
                <w:b/>
                <w:i w:val="0"/>
              </w:rPr>
            </w:pPr>
            <w:r w:rsidRPr="00534251">
              <w:rPr>
                <w:b/>
                <w:i w:val="0"/>
              </w:rPr>
              <w:t xml:space="preserve">Start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25C610EB" w14:textId="3E24853B" w:rsidR="00534251" w:rsidRPr="00534251" w:rsidRDefault="00534251" w:rsidP="00534251">
            <w:pPr>
              <w:pStyle w:val="H2"/>
              <w:spacing w:before="0"/>
              <w:jc w:val="center"/>
              <w:rPr>
                <w:b/>
                <w:i w:val="0"/>
              </w:rPr>
            </w:pPr>
            <w:r w:rsidRPr="00534251">
              <w:rPr>
                <w:b/>
                <w:i w:val="0"/>
              </w:rPr>
              <w:t xml:space="preserve">End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3A83C4E3" w14:textId="3881B9A6" w:rsidR="00534251" w:rsidRPr="00534251" w:rsidRDefault="00534251" w:rsidP="00534251">
            <w:pPr>
              <w:pStyle w:val="H2"/>
              <w:spacing w:before="0"/>
              <w:jc w:val="center"/>
              <w:rPr>
                <w:b/>
                <w:i w:val="0"/>
              </w:rPr>
            </w:pPr>
            <w:commentRangeStart w:id="12"/>
            <w:commentRangeStart w:id="13"/>
            <w:commentRangeStart w:id="14"/>
            <w:r w:rsidRPr="00534251">
              <w:rPr>
                <w:b/>
                <w:i w:val="0"/>
              </w:rPr>
              <w:t>Duration</w:t>
            </w:r>
            <w:commentRangeEnd w:id="12"/>
            <w:r>
              <w:rPr>
                <w:rStyle w:val="CommentReference"/>
                <w:i w:val="0"/>
                <w:kern w:val="0"/>
              </w:rPr>
              <w:commentReference w:id="12"/>
            </w:r>
            <w:commentRangeEnd w:id="13"/>
            <w:r>
              <w:rPr>
                <w:rStyle w:val="CommentReference"/>
                <w:i w:val="0"/>
                <w:kern w:val="0"/>
              </w:rPr>
              <w:commentReference w:id="13"/>
            </w:r>
            <w:commentRangeEnd w:id="14"/>
            <w:r w:rsidR="00BC42BE">
              <w:rPr>
                <w:rStyle w:val="CommentReference"/>
                <w:i w:val="0"/>
                <w:kern w:val="0"/>
              </w:rPr>
              <w:commentReference w:id="14"/>
            </w:r>
          </w:p>
        </w:tc>
      </w:tr>
      <w:tr w:rsidR="00534251" w14:paraId="59667C69" w14:textId="77777777" w:rsidTr="00534251">
        <w:tc>
          <w:tcPr>
            <w:tcW w:w="2310" w:type="dxa"/>
          </w:tcPr>
          <w:p w14:paraId="65F6E39A" w14:textId="32983494" w:rsidR="00534251" w:rsidRPr="00534251" w:rsidRDefault="00534251" w:rsidP="00534251">
            <w:pPr>
              <w:pStyle w:val="H2"/>
              <w:spacing w:before="0"/>
              <w:rPr>
                <w:b/>
                <w:i w:val="0"/>
              </w:rPr>
            </w:pPr>
            <w:r w:rsidRPr="00534251">
              <w:rPr>
                <w:b/>
                <w:i w:val="0"/>
              </w:rPr>
              <w:t>IOP 1</w:t>
            </w:r>
          </w:p>
        </w:tc>
        <w:tc>
          <w:tcPr>
            <w:tcW w:w="2310" w:type="dxa"/>
          </w:tcPr>
          <w:p w14:paraId="4B866515" w14:textId="46AD8427" w:rsidR="00534251" w:rsidRDefault="00534251" w:rsidP="00534251">
            <w:pPr>
              <w:pStyle w:val="H2"/>
              <w:spacing w:before="0"/>
              <w:rPr>
                <w:i w:val="0"/>
              </w:rPr>
            </w:pPr>
            <w:r>
              <w:rPr>
                <w:i w:val="0"/>
              </w:rPr>
              <w:t>22 March 2022 1200 UTC</w:t>
            </w:r>
          </w:p>
        </w:tc>
        <w:tc>
          <w:tcPr>
            <w:tcW w:w="2311" w:type="dxa"/>
          </w:tcPr>
          <w:p w14:paraId="7DE0C42C" w14:textId="5C291AAA" w:rsidR="00534251" w:rsidRDefault="00534251" w:rsidP="00534251">
            <w:pPr>
              <w:pStyle w:val="H2"/>
              <w:spacing w:before="0"/>
              <w:rPr>
                <w:i w:val="0"/>
              </w:rPr>
            </w:pPr>
            <w:r>
              <w:rPr>
                <w:i w:val="0"/>
              </w:rPr>
              <w:t>23 March 2022 0400 UTC</w:t>
            </w:r>
          </w:p>
        </w:tc>
        <w:tc>
          <w:tcPr>
            <w:tcW w:w="2311" w:type="dxa"/>
          </w:tcPr>
          <w:p w14:paraId="32D2BB41" w14:textId="77777777" w:rsidR="00534251" w:rsidRDefault="00534251" w:rsidP="00534251">
            <w:pPr>
              <w:pStyle w:val="H2"/>
              <w:spacing w:before="0"/>
              <w:rPr>
                <w:i w:val="0"/>
              </w:rPr>
            </w:pPr>
          </w:p>
        </w:tc>
      </w:tr>
      <w:tr w:rsidR="00534251" w14:paraId="5D5498EE" w14:textId="77777777" w:rsidTr="00534251">
        <w:tc>
          <w:tcPr>
            <w:tcW w:w="2310" w:type="dxa"/>
          </w:tcPr>
          <w:p w14:paraId="4BBFB324" w14:textId="5795FDD9" w:rsidR="00534251" w:rsidRPr="00534251" w:rsidRDefault="00534251" w:rsidP="00534251">
            <w:pPr>
              <w:pStyle w:val="H2"/>
              <w:spacing w:before="0"/>
              <w:rPr>
                <w:b/>
                <w:i w:val="0"/>
              </w:rPr>
            </w:pPr>
            <w:r w:rsidRPr="00534251">
              <w:rPr>
                <w:b/>
                <w:i w:val="0"/>
              </w:rPr>
              <w:t>IOP 2</w:t>
            </w:r>
          </w:p>
        </w:tc>
        <w:tc>
          <w:tcPr>
            <w:tcW w:w="2310" w:type="dxa"/>
          </w:tcPr>
          <w:p w14:paraId="1448549B" w14:textId="64B1B950" w:rsidR="00534251" w:rsidRDefault="00534251" w:rsidP="00534251">
            <w:pPr>
              <w:pStyle w:val="H2"/>
              <w:spacing w:before="0"/>
              <w:rPr>
                <w:i w:val="0"/>
              </w:rPr>
            </w:pPr>
            <w:r>
              <w:rPr>
                <w:i w:val="0"/>
              </w:rPr>
              <w:t>30 March 2022 1200 UTC</w:t>
            </w:r>
          </w:p>
        </w:tc>
        <w:tc>
          <w:tcPr>
            <w:tcW w:w="2311" w:type="dxa"/>
          </w:tcPr>
          <w:p w14:paraId="35E280B2" w14:textId="1F3AE0A1" w:rsidR="00534251" w:rsidRDefault="00534251" w:rsidP="00534251">
            <w:pPr>
              <w:pStyle w:val="H2"/>
              <w:spacing w:before="0"/>
              <w:rPr>
                <w:i w:val="0"/>
              </w:rPr>
            </w:pPr>
            <w:r>
              <w:rPr>
                <w:i w:val="0"/>
              </w:rPr>
              <w:t>31 March 2022 0400 UTC</w:t>
            </w:r>
          </w:p>
        </w:tc>
        <w:tc>
          <w:tcPr>
            <w:tcW w:w="2311" w:type="dxa"/>
          </w:tcPr>
          <w:p w14:paraId="4D7003F4" w14:textId="77777777" w:rsidR="00534251" w:rsidRDefault="00534251" w:rsidP="00534251">
            <w:pPr>
              <w:pStyle w:val="H2"/>
              <w:spacing w:before="0"/>
              <w:rPr>
                <w:i w:val="0"/>
              </w:rPr>
            </w:pPr>
          </w:p>
        </w:tc>
      </w:tr>
      <w:tr w:rsidR="00534251" w14:paraId="154FF598" w14:textId="77777777" w:rsidTr="00534251">
        <w:tc>
          <w:tcPr>
            <w:tcW w:w="2310" w:type="dxa"/>
          </w:tcPr>
          <w:p w14:paraId="117BD4E1" w14:textId="54F806BD" w:rsidR="00534251" w:rsidRPr="00534251" w:rsidRDefault="00534251" w:rsidP="00534251">
            <w:pPr>
              <w:pStyle w:val="H2"/>
              <w:spacing w:before="0"/>
              <w:rPr>
                <w:b/>
                <w:i w:val="0"/>
              </w:rPr>
            </w:pPr>
            <w:r w:rsidRPr="00534251">
              <w:rPr>
                <w:b/>
                <w:i w:val="0"/>
              </w:rPr>
              <w:t>IOP 3</w:t>
            </w:r>
          </w:p>
        </w:tc>
        <w:tc>
          <w:tcPr>
            <w:tcW w:w="2310" w:type="dxa"/>
          </w:tcPr>
          <w:p w14:paraId="56A27D39" w14:textId="0455E835" w:rsidR="00534251" w:rsidRDefault="00534251" w:rsidP="00534251">
            <w:pPr>
              <w:pStyle w:val="H2"/>
              <w:spacing w:before="0"/>
              <w:rPr>
                <w:i w:val="0"/>
              </w:rPr>
            </w:pPr>
            <w:r>
              <w:rPr>
                <w:i w:val="0"/>
              </w:rPr>
              <w:t>05 April 2022 0600 UTC</w:t>
            </w:r>
          </w:p>
        </w:tc>
        <w:tc>
          <w:tcPr>
            <w:tcW w:w="2311" w:type="dxa"/>
          </w:tcPr>
          <w:p w14:paraId="32AAEA78" w14:textId="7EF781B1" w:rsidR="00534251" w:rsidRDefault="00534251" w:rsidP="00534251">
            <w:pPr>
              <w:pStyle w:val="H2"/>
              <w:spacing w:before="0"/>
              <w:rPr>
                <w:i w:val="0"/>
              </w:rPr>
            </w:pPr>
            <w:r>
              <w:rPr>
                <w:i w:val="0"/>
              </w:rPr>
              <w:t>05 April 2022 2100 UTC</w:t>
            </w:r>
          </w:p>
        </w:tc>
        <w:tc>
          <w:tcPr>
            <w:tcW w:w="2311" w:type="dxa"/>
          </w:tcPr>
          <w:p w14:paraId="61F1D39C" w14:textId="77777777" w:rsidR="00534251" w:rsidRDefault="00534251" w:rsidP="00534251">
            <w:pPr>
              <w:pStyle w:val="H2"/>
              <w:spacing w:before="0"/>
              <w:rPr>
                <w:i w:val="0"/>
              </w:rPr>
            </w:pPr>
          </w:p>
        </w:tc>
      </w:tr>
      <w:tr w:rsidR="00534251" w14:paraId="1703FA36" w14:textId="77777777" w:rsidTr="00534251">
        <w:tc>
          <w:tcPr>
            <w:tcW w:w="2310" w:type="dxa"/>
          </w:tcPr>
          <w:p w14:paraId="378D8D9A" w14:textId="0265B749" w:rsidR="00534251" w:rsidRPr="00534251" w:rsidRDefault="00534251" w:rsidP="00534251">
            <w:pPr>
              <w:pStyle w:val="H2"/>
              <w:spacing w:before="0"/>
              <w:rPr>
                <w:b/>
                <w:i w:val="0"/>
              </w:rPr>
            </w:pPr>
            <w:r w:rsidRPr="00534251">
              <w:rPr>
                <w:b/>
                <w:i w:val="0"/>
              </w:rPr>
              <w:t>IOP 4</w:t>
            </w:r>
          </w:p>
        </w:tc>
        <w:tc>
          <w:tcPr>
            <w:tcW w:w="2310" w:type="dxa"/>
          </w:tcPr>
          <w:p w14:paraId="4C7E2E6D" w14:textId="654720FD" w:rsidR="00534251" w:rsidRDefault="00534251" w:rsidP="00534251">
            <w:pPr>
              <w:pStyle w:val="H2"/>
              <w:spacing w:before="0"/>
              <w:rPr>
                <w:i w:val="0"/>
              </w:rPr>
            </w:pPr>
            <w:r>
              <w:rPr>
                <w:i w:val="0"/>
              </w:rPr>
              <w:t>13 April 2022 1200 UTC</w:t>
            </w:r>
          </w:p>
        </w:tc>
        <w:tc>
          <w:tcPr>
            <w:tcW w:w="2311" w:type="dxa"/>
          </w:tcPr>
          <w:p w14:paraId="1FC7F181" w14:textId="32CABF2E" w:rsidR="00534251" w:rsidRDefault="00534251" w:rsidP="00534251">
            <w:pPr>
              <w:pStyle w:val="H2"/>
              <w:spacing w:before="0"/>
              <w:rPr>
                <w:i w:val="0"/>
              </w:rPr>
            </w:pPr>
            <w:r>
              <w:rPr>
                <w:i w:val="0"/>
              </w:rPr>
              <w:t>13 April 2022 2300 UTC</w:t>
            </w:r>
          </w:p>
        </w:tc>
        <w:tc>
          <w:tcPr>
            <w:tcW w:w="2311" w:type="dxa"/>
          </w:tcPr>
          <w:p w14:paraId="54889689" w14:textId="77777777" w:rsidR="00534251" w:rsidRDefault="00534251" w:rsidP="00534251">
            <w:pPr>
              <w:pStyle w:val="H2"/>
              <w:spacing w:before="0"/>
              <w:rPr>
                <w:i w:val="0"/>
              </w:rPr>
            </w:pPr>
          </w:p>
        </w:tc>
      </w:tr>
    </w:tbl>
    <w:p w14:paraId="26AB4FA3" w14:textId="77777777" w:rsidR="000D3910" w:rsidRPr="00D053FD" w:rsidRDefault="000D3910" w:rsidP="00317649">
      <w:pPr>
        <w:pStyle w:val="H2"/>
        <w:spacing w:before="0"/>
        <w:rPr>
          <w:i w:val="0"/>
        </w:rPr>
      </w:pPr>
    </w:p>
    <w:p w14:paraId="1BFE92AA" w14:textId="77777777" w:rsidR="00B0257E" w:rsidRDefault="00B0257E" w:rsidP="00317649">
      <w:pPr>
        <w:pStyle w:val="H2"/>
        <w:spacing w:before="0"/>
      </w:pPr>
    </w:p>
    <w:p w14:paraId="0A597D65" w14:textId="077ED6BF" w:rsidR="00AC7B9D" w:rsidRDefault="00AC7B9D" w:rsidP="00317649">
      <w:pPr>
        <w:pStyle w:val="H2"/>
        <w:spacing w:before="0"/>
      </w:pPr>
      <w:r>
        <w:t>b</w:t>
      </w:r>
      <w:r w:rsidRPr="002F3250">
        <w:t xml:space="preserve">. </w:t>
      </w:r>
      <w:r>
        <w:t xml:space="preserve">Identification of </w:t>
      </w:r>
      <w:proofErr w:type="gramStart"/>
      <w:r>
        <w:t>fair weather</w:t>
      </w:r>
      <w:proofErr w:type="gramEnd"/>
      <w:r>
        <w:t xml:space="preserve"> days</w:t>
      </w:r>
    </w:p>
    <w:p w14:paraId="6FAB85A8" w14:textId="532E071B" w:rsidR="00554DC5" w:rsidRDefault="00A81E66" w:rsidP="00317649">
      <w:pPr>
        <w:spacing w:before="0" w:after="0"/>
        <w:ind w:firstLine="0"/>
        <w:rPr>
          <w:szCs w:val="24"/>
        </w:rPr>
      </w:pPr>
      <w:r>
        <w:rPr>
          <w:rFonts w:eastAsiaTheme="minorEastAsia"/>
        </w:rPr>
        <w:tab/>
        <w:t>We identif</w:t>
      </w:r>
      <w:r w:rsidR="0079257A">
        <w:rPr>
          <w:rFonts w:eastAsiaTheme="minorEastAsia"/>
        </w:rPr>
        <w:t>ied</w:t>
      </w:r>
      <w:r>
        <w:rPr>
          <w:rFonts w:eastAsiaTheme="minorEastAsia"/>
        </w:rPr>
        <w:t xml:space="preserve"> fair weather days </w:t>
      </w:r>
      <w:r w:rsidR="00654DDB">
        <w:rPr>
          <w:rFonts w:eastAsiaTheme="minorEastAsia"/>
        </w:rPr>
        <w:t xml:space="preserve">at the USCRN stations of interest </w:t>
      </w:r>
      <w:r w:rsidR="00DC54B0">
        <w:rPr>
          <w:rFonts w:eastAsiaTheme="minorEastAsia"/>
        </w:rPr>
        <w:t xml:space="preserve">between 1 January 2022 and 30 April 2022 </w:t>
      </w:r>
      <w:r>
        <w:rPr>
          <w:rFonts w:eastAsiaTheme="minorEastAsia"/>
        </w:rPr>
        <w:t>using</w:t>
      </w:r>
      <w:r w:rsidR="00654DDB">
        <w:rPr>
          <w:rFonts w:eastAsiaTheme="minorEastAsia"/>
        </w:rPr>
        <w:t xml:space="preserve"> observations of incoming shortwave radiation from the USCRN stations to compute a </w:t>
      </w:r>
      <w:r w:rsidR="0098198E">
        <w:rPr>
          <w:rFonts w:eastAsiaTheme="minorEastAsia"/>
        </w:rPr>
        <w:t>clearness index</w:t>
      </w:r>
      <w:r w:rsidR="0098198E" w:rsidRPr="00A22E57">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As noted in e.g. Lee et al. (2023), the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represents the ratio of the </w:t>
      </w:r>
      <w:r w:rsidR="004D02F3" w:rsidRPr="00A22E57">
        <w:rPr>
          <w:rFonts w:eastAsiaTheme="minorEastAsia"/>
          <w:szCs w:val="24"/>
        </w:rPr>
        <w:t>total incoming shortwave radiation measured at a site and summed for a given day</w:t>
      </w:r>
      <w:r w:rsidR="00654DDB">
        <w:rPr>
          <w:rFonts w:eastAsiaTheme="minorEastAsia"/>
          <w:szCs w:val="24"/>
        </w:rPr>
        <w:t xml:space="preserve"> to the </w:t>
      </w:r>
      <w:r w:rsidR="004D02F3" w:rsidRPr="00A22E57">
        <w:rPr>
          <w:rFonts w:eastAsiaTheme="minorEastAsia"/>
          <w:szCs w:val="24"/>
        </w:rPr>
        <w:t xml:space="preserve">total </w:t>
      </w:r>
      <w:r w:rsidR="006B156C">
        <w:rPr>
          <w:rFonts w:eastAsiaTheme="minorEastAsia"/>
          <w:szCs w:val="24"/>
        </w:rPr>
        <w:t xml:space="preserve">theoretical </w:t>
      </w:r>
      <w:r w:rsidR="004D02F3" w:rsidRPr="00A22E57">
        <w:rPr>
          <w:rFonts w:eastAsiaTheme="minorEastAsia"/>
          <w:szCs w:val="24"/>
        </w:rPr>
        <w:t>m</w:t>
      </w:r>
      <w:r w:rsidR="004D02F3" w:rsidRPr="00A22E57">
        <w:rPr>
          <w:szCs w:val="24"/>
        </w:rPr>
        <w:t xml:space="preserve">aximum </w:t>
      </w:r>
      <w:r w:rsidR="00654DDB">
        <w:rPr>
          <w:szCs w:val="24"/>
        </w:rPr>
        <w:t xml:space="preserve">amount of </w:t>
      </w:r>
      <w:r w:rsidR="004D02F3" w:rsidRPr="00A22E57">
        <w:rPr>
          <w:szCs w:val="24"/>
        </w:rPr>
        <w:t>incoming solar radiation that could be received on that day at that particular location</w:t>
      </w:r>
      <w:r w:rsidR="00C97464">
        <w:rPr>
          <w:szCs w:val="24"/>
        </w:rPr>
        <w:t>. The</w:t>
      </w:r>
      <w:r w:rsidR="00C97464" w:rsidRPr="00C97464">
        <w:rPr>
          <w:rFonts w:eastAsiaTheme="minorEastAsia"/>
          <w:szCs w:val="24"/>
        </w:rPr>
        <w:t xml:space="preserve"> </w:t>
      </w:r>
      <w:r w:rsidR="00C97464">
        <w:rPr>
          <w:rFonts w:eastAsiaTheme="minorEastAsia"/>
          <w:szCs w:val="24"/>
        </w:rPr>
        <w:t xml:space="preserve">theoretical </w:t>
      </w:r>
      <w:r w:rsidR="00C97464" w:rsidRPr="00A22E57">
        <w:rPr>
          <w:rFonts w:eastAsiaTheme="minorEastAsia"/>
          <w:szCs w:val="24"/>
        </w:rPr>
        <w:t>m</w:t>
      </w:r>
      <w:r w:rsidR="00C97464" w:rsidRPr="00A22E57">
        <w:rPr>
          <w:szCs w:val="24"/>
        </w:rPr>
        <w:t>aximum</w:t>
      </w:r>
      <w:r w:rsidR="00E714C3">
        <w:rPr>
          <w:szCs w:val="24"/>
        </w:rPr>
        <w:t xml:space="preserve"> amount of </w:t>
      </w:r>
      <w:r w:rsidR="00E714C3" w:rsidRPr="00A22E57">
        <w:rPr>
          <w:szCs w:val="24"/>
        </w:rPr>
        <w:t>incoming solar radiation</w:t>
      </w:r>
      <w:r w:rsidR="00C97464">
        <w:rPr>
          <w:szCs w:val="24"/>
        </w:rPr>
        <w:t xml:space="preserve"> </w:t>
      </w:r>
      <w:r w:rsidR="00BF30B4">
        <w:rPr>
          <w:szCs w:val="24"/>
        </w:rPr>
        <w:t>is calculated</w:t>
      </w:r>
      <w:r w:rsidR="00C97464">
        <w:rPr>
          <w:szCs w:val="24"/>
        </w:rPr>
        <w:t xml:space="preserve"> using the algorithm described </w:t>
      </w:r>
      <w:r w:rsidR="00317649">
        <w:rPr>
          <w:szCs w:val="24"/>
        </w:rPr>
        <w:t>by</w:t>
      </w:r>
      <w:r w:rsidR="006B156C">
        <w:rPr>
          <w:szCs w:val="24"/>
        </w:rPr>
        <w:t xml:space="preserve"> </w:t>
      </w:r>
      <w:r w:rsidR="006B156C" w:rsidRPr="00A22E57">
        <w:rPr>
          <w:szCs w:val="24"/>
        </w:rPr>
        <w:t>Whiteman and Allwine</w:t>
      </w:r>
      <w:r w:rsidR="006B156C">
        <w:rPr>
          <w:szCs w:val="24"/>
        </w:rPr>
        <w:t xml:space="preserve"> (1986). </w:t>
      </w:r>
    </w:p>
    <w:p w14:paraId="48EF5EA7" w14:textId="77777777" w:rsidR="00301F29" w:rsidRDefault="00301F29" w:rsidP="00317649">
      <w:pPr>
        <w:spacing w:before="0" w:after="0"/>
        <w:ind w:firstLine="0"/>
        <w:rPr>
          <w:i/>
        </w:rPr>
      </w:pPr>
    </w:p>
    <w:p w14:paraId="46211246" w14:textId="7DFA33DF" w:rsidR="00D81C2D" w:rsidRDefault="006F66DD" w:rsidP="00317649">
      <w:pPr>
        <w:pStyle w:val="H1"/>
        <w:spacing w:before="0"/>
      </w:pPr>
      <w:r>
        <w:t>4</w:t>
      </w:r>
      <w:r w:rsidR="00D81C2D" w:rsidRPr="00397942">
        <w:t xml:space="preserve">. </w:t>
      </w:r>
      <w:r w:rsidR="00D81C2D">
        <w:t xml:space="preserve">Results </w:t>
      </w:r>
    </w:p>
    <w:p w14:paraId="249CA9D5" w14:textId="6523A402" w:rsidR="003F2A4E" w:rsidRDefault="00DA739A" w:rsidP="00317649">
      <w:pPr>
        <w:pStyle w:val="H1"/>
        <w:spacing w:before="0"/>
        <w:rPr>
          <w:b w:val="0"/>
          <w:sz w:val="24"/>
          <w:szCs w:val="24"/>
          <w:highlight w:val="yellow"/>
        </w:rPr>
      </w:pPr>
      <w:commentRangeStart w:id="15"/>
      <w:r>
        <w:rPr>
          <w:b w:val="0"/>
          <w:sz w:val="24"/>
          <w:szCs w:val="24"/>
        </w:rPr>
        <w:t xml:space="preserve">This section will discuss </w:t>
      </w:r>
      <w:r w:rsidR="003F2A4E">
        <w:rPr>
          <w:b w:val="0"/>
          <w:sz w:val="24"/>
          <w:szCs w:val="24"/>
        </w:rPr>
        <w:t>the</w:t>
      </w:r>
      <w:r>
        <w:rPr>
          <w:b w:val="0"/>
          <w:sz w:val="24"/>
          <w:szCs w:val="24"/>
        </w:rPr>
        <w:t xml:space="preserve"> HRRR </w:t>
      </w:r>
      <w:r w:rsidR="003F2A4E">
        <w:rPr>
          <w:b w:val="0"/>
          <w:sz w:val="24"/>
          <w:szCs w:val="24"/>
        </w:rPr>
        <w:t xml:space="preserve">performance </w:t>
      </w:r>
      <w:r>
        <w:rPr>
          <w:b w:val="0"/>
          <w:sz w:val="24"/>
          <w:szCs w:val="24"/>
        </w:rPr>
        <w:t xml:space="preserve">with respect to different forecast periods (01-, 03-,06-, 12-, and 18-hr) relative to </w:t>
      </w:r>
      <w:r w:rsidR="003F2A4E">
        <w:rPr>
          <w:b w:val="0"/>
          <w:sz w:val="24"/>
          <w:szCs w:val="24"/>
        </w:rPr>
        <w:t xml:space="preserve">surrounding stations during an </w:t>
      </w:r>
      <w:commentRangeStart w:id="16"/>
      <w:commentRangeStart w:id="17"/>
      <w:r w:rsidR="003F2A4E">
        <w:rPr>
          <w:b w:val="0"/>
          <w:sz w:val="24"/>
          <w:szCs w:val="24"/>
        </w:rPr>
        <w:t>event passage</w:t>
      </w:r>
      <w:commentRangeEnd w:id="16"/>
      <w:r w:rsidR="003F2A4E">
        <w:rPr>
          <w:rStyle w:val="CommentReference"/>
          <w:b w:val="0"/>
          <w:kern w:val="0"/>
        </w:rPr>
        <w:commentReference w:id="16"/>
      </w:r>
      <w:commentRangeEnd w:id="17"/>
      <w:r w:rsidR="00BC42BE">
        <w:rPr>
          <w:rStyle w:val="CommentReference"/>
          <w:b w:val="0"/>
          <w:kern w:val="0"/>
        </w:rPr>
        <w:commentReference w:id="17"/>
      </w:r>
      <w:r w:rsidR="003F2A4E">
        <w:rPr>
          <w:b w:val="0"/>
          <w:sz w:val="24"/>
          <w:szCs w:val="24"/>
        </w:rPr>
        <w:t xml:space="preserve"> within each IOP. </w:t>
      </w:r>
      <w:commentRangeEnd w:id="15"/>
      <w:r w:rsidR="0001497D">
        <w:rPr>
          <w:rStyle w:val="CommentReference"/>
          <w:b w:val="0"/>
          <w:kern w:val="0"/>
        </w:rPr>
        <w:commentReference w:id="15"/>
      </w:r>
      <w:r w:rsidR="003F2A4E">
        <w:rPr>
          <w:b w:val="0"/>
          <w:sz w:val="24"/>
          <w:szCs w:val="24"/>
        </w:rPr>
        <w:t xml:space="preserve">Stations are detailed in </w:t>
      </w:r>
      <w:r w:rsidR="003F2A4E" w:rsidRPr="003F2A4E">
        <w:rPr>
          <w:b w:val="0"/>
          <w:sz w:val="24"/>
          <w:szCs w:val="24"/>
          <w:highlight w:val="yellow"/>
        </w:rPr>
        <w:t>Table TBD</w:t>
      </w:r>
      <w:r w:rsidR="003F2A4E">
        <w:rPr>
          <w:b w:val="0"/>
          <w:sz w:val="24"/>
          <w:szCs w:val="24"/>
          <w:highlight w:val="yellow"/>
        </w:rPr>
        <w:t xml:space="preserve">. </w:t>
      </w:r>
    </w:p>
    <w:p w14:paraId="2357D28B" w14:textId="77777777" w:rsidR="003F2A4E" w:rsidRPr="00DA739A" w:rsidRDefault="003F2A4E" w:rsidP="00317649">
      <w:pPr>
        <w:pStyle w:val="H1"/>
        <w:spacing w:before="0"/>
        <w:rPr>
          <w:b w:val="0"/>
          <w:sz w:val="24"/>
          <w:szCs w:val="24"/>
        </w:rPr>
      </w:pPr>
    </w:p>
    <w:p w14:paraId="69E51D2D" w14:textId="798806AC" w:rsidR="00301F29" w:rsidRDefault="008153C7" w:rsidP="003F2A4E">
      <w:pPr>
        <w:pStyle w:val="H2"/>
        <w:numPr>
          <w:ilvl w:val="0"/>
          <w:numId w:val="25"/>
        </w:numPr>
        <w:spacing w:before="0"/>
      </w:pPr>
      <w:r>
        <w:t xml:space="preserve">HRRR performance during </w:t>
      </w:r>
      <w:r w:rsidR="003A776E">
        <w:t>PERiLS IOP</w:t>
      </w:r>
      <w:r w:rsidR="00F865E0">
        <w:t>s</w:t>
      </w:r>
    </w:p>
    <w:p w14:paraId="51DE6AC7" w14:textId="77777777" w:rsidR="003F2A4E" w:rsidRPr="003F2A4E" w:rsidRDefault="003F2A4E" w:rsidP="003F2A4E">
      <w:pPr>
        <w:pStyle w:val="H2"/>
        <w:spacing w:before="0"/>
        <w:ind w:left="720"/>
      </w:pPr>
    </w:p>
    <w:p w14:paraId="627FF1D9" w14:textId="0E06F4E4" w:rsidR="00DA1348" w:rsidRDefault="00DA1348" w:rsidP="00317649">
      <w:pPr>
        <w:pStyle w:val="H2"/>
        <w:spacing w:before="0"/>
        <w:rPr>
          <w:i w:val="0"/>
          <w:highlight w:val="yellow"/>
        </w:rPr>
      </w:pPr>
      <w:r>
        <w:rPr>
          <w:i w:val="0"/>
          <w:highlight w:val="yellow"/>
        </w:rPr>
        <w:t>We</w:t>
      </w:r>
      <w:r w:rsidR="006104F0">
        <w:rPr>
          <w:i w:val="0"/>
          <w:highlight w:val="yellow"/>
        </w:rPr>
        <w:t xml:space="preserve"> wil</w:t>
      </w:r>
      <w:r>
        <w:rPr>
          <w:i w:val="0"/>
          <w:highlight w:val="yellow"/>
        </w:rPr>
        <w:t xml:space="preserve">l need to think about how best to </w:t>
      </w:r>
      <w:r w:rsidR="00317649">
        <w:rPr>
          <w:i w:val="0"/>
          <w:highlight w:val="yellow"/>
        </w:rPr>
        <w:t>present</w:t>
      </w:r>
      <w:r>
        <w:rPr>
          <w:i w:val="0"/>
          <w:highlight w:val="yellow"/>
        </w:rPr>
        <w:t xml:space="preserve"> your results</w:t>
      </w:r>
      <w:r w:rsidR="00317649">
        <w:rPr>
          <w:i w:val="0"/>
          <w:highlight w:val="yellow"/>
        </w:rPr>
        <w:t xml:space="preserve"> in this section</w:t>
      </w:r>
      <w:r>
        <w:rPr>
          <w:i w:val="0"/>
          <w:highlight w:val="yellow"/>
        </w:rPr>
        <w:t xml:space="preserve">. </w:t>
      </w:r>
      <w:r w:rsidR="00CB160C">
        <w:rPr>
          <w:i w:val="0"/>
          <w:highlight w:val="yellow"/>
        </w:rPr>
        <w:t>For each IOP and for each variable for say, the 01-hour forecast, maybe show a plot of the model – observation at each station and then overlay the mean difference across all stations</w:t>
      </w:r>
      <w:r w:rsidR="006104F0">
        <w:rPr>
          <w:i w:val="0"/>
          <w:highlight w:val="yellow"/>
        </w:rPr>
        <w:t xml:space="preserve"> for that IOP</w:t>
      </w:r>
      <w:r w:rsidR="00CB160C">
        <w:rPr>
          <w:i w:val="0"/>
          <w:highlight w:val="yellow"/>
        </w:rPr>
        <w:t xml:space="preserve">. We will also want to discuss (but maybe not show) the HRRR performance for the other forecast </w:t>
      </w:r>
      <w:r w:rsidR="00CB160C">
        <w:rPr>
          <w:i w:val="0"/>
          <w:highlight w:val="yellow"/>
        </w:rPr>
        <w:lastRenderedPageBreak/>
        <w:t xml:space="preserve">periods (03-, 06-, 12-, and 18- hour forecasts). </w:t>
      </w:r>
      <w:commentRangeStart w:id="18"/>
      <w:commentRangeStart w:id="19"/>
      <w:r w:rsidR="00CB160C">
        <w:rPr>
          <w:i w:val="0"/>
          <w:highlight w:val="yellow"/>
        </w:rPr>
        <w:t xml:space="preserve">A table of the MBE and RMSEs </w:t>
      </w:r>
      <w:commentRangeEnd w:id="18"/>
      <w:r w:rsidR="00DA739A">
        <w:rPr>
          <w:rStyle w:val="CommentReference"/>
          <w:i w:val="0"/>
          <w:kern w:val="0"/>
        </w:rPr>
        <w:commentReference w:id="18"/>
      </w:r>
      <w:commentRangeEnd w:id="19"/>
      <w:r w:rsidR="00BC42BE">
        <w:rPr>
          <w:rStyle w:val="CommentReference"/>
          <w:i w:val="0"/>
          <w:kern w:val="0"/>
        </w:rPr>
        <w:commentReference w:id="19"/>
      </w:r>
      <w:r w:rsidR="00CB160C">
        <w:rPr>
          <w:i w:val="0"/>
          <w:highlight w:val="yellow"/>
        </w:rPr>
        <w:t>will probably be sufficient here, but we</w:t>
      </w:r>
      <w:r w:rsidR="006104F0">
        <w:rPr>
          <w:i w:val="0"/>
          <w:highlight w:val="yellow"/>
        </w:rPr>
        <w:t xml:space="preserve"> wi</w:t>
      </w:r>
      <w:r w:rsidR="00CB160C">
        <w:rPr>
          <w:i w:val="0"/>
          <w:highlight w:val="yellow"/>
        </w:rPr>
        <w:t>ll need to see what the results look like</w:t>
      </w:r>
      <w:r w:rsidR="006104F0">
        <w:rPr>
          <w:i w:val="0"/>
          <w:highlight w:val="yellow"/>
        </w:rPr>
        <w:t xml:space="preserve"> first.</w:t>
      </w:r>
    </w:p>
    <w:p w14:paraId="3BED76FE" w14:textId="77777777" w:rsidR="004F4723" w:rsidRDefault="004F4723" w:rsidP="00317649">
      <w:pPr>
        <w:pStyle w:val="H2"/>
        <w:spacing w:before="0"/>
        <w:rPr>
          <w:i w:val="0"/>
          <w:highlight w:val="yellow"/>
        </w:rPr>
      </w:pPr>
    </w:p>
    <w:p w14:paraId="722D17B8" w14:textId="77777777" w:rsidR="004F244A" w:rsidRDefault="00F865E0" w:rsidP="00F865E0">
      <w:pPr>
        <w:pStyle w:val="H2"/>
        <w:spacing w:before="0"/>
      </w:pPr>
      <w:commentRangeStart w:id="20"/>
      <w:commentRangeStart w:id="21"/>
      <w:commentRangeStart w:id="22"/>
      <w:commentRangeStart w:id="23"/>
      <w:commentRangeStart w:id="24"/>
      <w:commentRangeStart w:id="25"/>
      <w:r w:rsidRPr="00F865E0">
        <w:t>IOP 1:</w:t>
      </w:r>
      <w:commentRangeEnd w:id="20"/>
      <w:r>
        <w:rPr>
          <w:rStyle w:val="CommentReference"/>
          <w:i w:val="0"/>
          <w:kern w:val="0"/>
        </w:rPr>
        <w:commentReference w:id="20"/>
      </w:r>
      <w:commentRangeEnd w:id="21"/>
      <w:commentRangeEnd w:id="22"/>
      <w:commentRangeEnd w:id="23"/>
      <w:r w:rsidR="00BC42BE">
        <w:rPr>
          <w:rStyle w:val="CommentReference"/>
          <w:i w:val="0"/>
          <w:kern w:val="0"/>
        </w:rPr>
        <w:commentReference w:id="21"/>
      </w:r>
    </w:p>
    <w:p w14:paraId="6BF55825" w14:textId="4342BBD8" w:rsidR="004F4723" w:rsidRDefault="00F13DAB" w:rsidP="00F865E0">
      <w:pPr>
        <w:pStyle w:val="H2"/>
        <w:spacing w:before="0"/>
      </w:pPr>
      <w:r>
        <w:rPr>
          <w:rStyle w:val="CommentReference"/>
          <w:i w:val="0"/>
          <w:kern w:val="0"/>
        </w:rPr>
        <w:commentReference w:id="22"/>
      </w:r>
      <w:r w:rsidR="00BC42BE">
        <w:rPr>
          <w:rStyle w:val="CommentReference"/>
          <w:i w:val="0"/>
          <w:kern w:val="0"/>
        </w:rPr>
        <w:commentReference w:id="23"/>
      </w:r>
    </w:p>
    <w:p w14:paraId="13B5C298" w14:textId="34771223" w:rsidR="00F865E0" w:rsidRDefault="00F865E0" w:rsidP="00F865E0">
      <w:pPr>
        <w:pStyle w:val="H2"/>
        <w:spacing w:before="0"/>
      </w:pPr>
      <w:r>
        <w:t>Air Temperature:</w:t>
      </w:r>
      <w:commentRangeEnd w:id="24"/>
      <w:r w:rsidR="004F244A">
        <w:rPr>
          <w:rStyle w:val="CommentReference"/>
          <w:i w:val="0"/>
          <w:kern w:val="0"/>
        </w:rPr>
        <w:commentReference w:id="24"/>
      </w:r>
      <w:commentRangeEnd w:id="25"/>
      <w:r w:rsidR="001C6AA4">
        <w:rPr>
          <w:rStyle w:val="CommentReference"/>
          <w:i w:val="0"/>
          <w:kern w:val="0"/>
        </w:rPr>
        <w:commentReference w:id="25"/>
      </w:r>
    </w:p>
    <w:p w14:paraId="3C2D451E" w14:textId="731C4696" w:rsidR="004F244A" w:rsidRDefault="008D35E4" w:rsidP="00FE1BB4">
      <w:pPr>
        <w:pStyle w:val="H2"/>
        <w:spacing w:before="0"/>
        <w:ind w:firstLine="720"/>
        <w:rPr>
          <w:i w:val="0"/>
        </w:rPr>
      </w:pPr>
      <w:r>
        <w:rPr>
          <w:i w:val="0"/>
        </w:rPr>
        <w:t xml:space="preserve">The HRRR 1-hr lead time </w:t>
      </w:r>
      <w:del w:id="26" w:author="Temple Lee" w:date="2023-03-01T08:50:00Z">
        <w:r w:rsidDel="009517F4">
          <w:rPr>
            <w:i w:val="0"/>
          </w:rPr>
          <w:delText>does not appear to</w:delText>
        </w:r>
      </w:del>
      <w:ins w:id="27" w:author="Temple Lee" w:date="2023-03-01T08:50:00Z">
        <w:r w:rsidR="009517F4">
          <w:rPr>
            <w:i w:val="0"/>
          </w:rPr>
          <w:t>did not</w:t>
        </w:r>
      </w:ins>
      <w:r>
        <w:rPr>
          <w:i w:val="0"/>
        </w:rPr>
        <w:t xml:space="preserve"> have a </w:t>
      </w:r>
      <w:r w:rsidR="007271E9">
        <w:rPr>
          <w:i w:val="0"/>
        </w:rPr>
        <w:t>significant</w:t>
      </w:r>
      <w:r>
        <w:rPr>
          <w:i w:val="0"/>
        </w:rPr>
        <w:t xml:space="preserve"> air </w:t>
      </w:r>
      <w:r w:rsidR="007271E9">
        <w:rPr>
          <w:i w:val="0"/>
        </w:rPr>
        <w:t>temperature</w:t>
      </w:r>
      <w:r>
        <w:rPr>
          <w:i w:val="0"/>
        </w:rPr>
        <w:t xml:space="preserve"> bias a</w:t>
      </w:r>
      <w:r w:rsidR="00F3115C">
        <w:rPr>
          <w:i w:val="0"/>
        </w:rPr>
        <w:t xml:space="preserve">s the MBE for majority of these stations remain within </w:t>
      </w:r>
      <w:r w:rsidR="00197763">
        <w:rPr>
          <w:i w:val="0"/>
        </w:rPr>
        <w:t xml:space="preserve">a </w:t>
      </w:r>
      <w:r w:rsidR="00F3115C">
        <w:rPr>
          <w:i w:val="0"/>
        </w:rPr>
        <w:t xml:space="preserve">-2 ℃ and +2 ℃ </w:t>
      </w:r>
      <w:r w:rsidR="00197763">
        <w:rPr>
          <w:i w:val="0"/>
        </w:rPr>
        <w:t>difference</w:t>
      </w:r>
      <w:r w:rsidR="00E653BB">
        <w:rPr>
          <w:i w:val="0"/>
        </w:rPr>
        <w:t xml:space="preserve"> (slide 41)</w:t>
      </w:r>
      <w:r w:rsidR="00197763">
        <w:rPr>
          <w:i w:val="0"/>
        </w:rPr>
        <w:t>.</w:t>
      </w:r>
      <w:r w:rsidR="00E653BB">
        <w:rPr>
          <w:i w:val="0"/>
        </w:rPr>
        <w:t xml:space="preserve"> These stations are in the most agreement in the 8 hours </w:t>
      </w:r>
      <w:del w:id="28" w:author="Temple Lee" w:date="2023-03-01T08:50:00Z">
        <w:r w:rsidR="00E653BB" w:rsidDel="009517F4">
          <w:rPr>
            <w:i w:val="0"/>
          </w:rPr>
          <w:delText>“</w:delText>
        </w:r>
      </w:del>
      <w:r w:rsidR="00E653BB">
        <w:rPr>
          <w:i w:val="0"/>
        </w:rPr>
        <w:t>after</w:t>
      </w:r>
      <w:del w:id="29" w:author="Temple Lee" w:date="2023-03-01T08:50:00Z">
        <w:r w:rsidR="00E653BB" w:rsidDel="009517F4">
          <w:rPr>
            <w:i w:val="0"/>
          </w:rPr>
          <w:delText>”</w:delText>
        </w:r>
      </w:del>
      <w:r w:rsidR="00E653BB">
        <w:rPr>
          <w:i w:val="0"/>
        </w:rPr>
        <w:t xml:space="preserve"> the event passage relative to </w:t>
      </w:r>
      <w:r w:rsidR="004F4723">
        <w:rPr>
          <w:i w:val="0"/>
        </w:rPr>
        <w:t xml:space="preserve">each station between +4 </w:t>
      </w:r>
      <w:r w:rsidR="007271E9">
        <w:rPr>
          <w:i w:val="0"/>
        </w:rPr>
        <w:t>hr.</w:t>
      </w:r>
      <w:r w:rsidR="004F4723">
        <w:rPr>
          <w:i w:val="0"/>
        </w:rPr>
        <w:t xml:space="preserve"> and +12 hr. Generally, as lead time increases, the HRRR forecast accuracy decreases for all stations (slide 45). </w:t>
      </w:r>
      <w:del w:id="30" w:author="Temple Lee" w:date="2023-03-01T08:50:00Z">
        <w:r w:rsidR="004F4723" w:rsidDel="009517F4">
          <w:rPr>
            <w:i w:val="0"/>
          </w:rPr>
          <w:delText>This trend is encouraging.</w:delText>
        </w:r>
      </w:del>
    </w:p>
    <w:p w14:paraId="377C3BAD" w14:textId="77777777" w:rsidR="00FE1BB4" w:rsidRPr="00FE1BB4" w:rsidRDefault="00FE1BB4" w:rsidP="00FE1BB4">
      <w:pPr>
        <w:pStyle w:val="H2"/>
        <w:spacing w:before="0"/>
        <w:ind w:firstLine="720"/>
        <w:rPr>
          <w:i w:val="0"/>
        </w:rPr>
      </w:pPr>
    </w:p>
    <w:p w14:paraId="56FFA121" w14:textId="46FEE894" w:rsidR="003F2A4E" w:rsidRPr="004F4723" w:rsidRDefault="004F4723" w:rsidP="00F865E0">
      <w:pPr>
        <w:pStyle w:val="H2"/>
        <w:spacing w:before="0"/>
      </w:pPr>
      <w:r w:rsidRPr="004F4723">
        <w:t xml:space="preserve">Cumulative Precipitation: </w:t>
      </w:r>
    </w:p>
    <w:p w14:paraId="46F5DAB6" w14:textId="39ED2129" w:rsidR="00F865E0" w:rsidRPr="00F865E0" w:rsidRDefault="004F4723" w:rsidP="00FE1BB4">
      <w:pPr>
        <w:pStyle w:val="H2"/>
        <w:spacing w:before="0"/>
        <w:ind w:firstLine="720"/>
        <w:rPr>
          <w:i w:val="0"/>
        </w:rPr>
      </w:pPr>
      <w:r>
        <w:rPr>
          <w:i w:val="0"/>
        </w:rPr>
        <w:t xml:space="preserve">The </w:t>
      </w:r>
      <w:r w:rsidR="00F13DAB">
        <w:rPr>
          <w:i w:val="0"/>
        </w:rPr>
        <w:t xml:space="preserve">range of </w:t>
      </w:r>
      <w:r>
        <w:rPr>
          <w:i w:val="0"/>
        </w:rPr>
        <w:t xml:space="preserve">MBE differences were </w:t>
      </w:r>
      <w:r w:rsidR="004F244A">
        <w:rPr>
          <w:i w:val="0"/>
        </w:rPr>
        <w:t>generally large for all forecast hours</w:t>
      </w:r>
      <w:r w:rsidR="00F13DAB">
        <w:rPr>
          <w:i w:val="0"/>
        </w:rPr>
        <w:t xml:space="preserve">, with differences ranging between +20 mm to -60 mm for the 1-hr lead time, with Newton, MS, Gainesville, AL, and Selma, AL being </w:t>
      </w:r>
      <w:commentRangeStart w:id="31"/>
      <w:del w:id="32" w:author="Temple Lee" w:date="2023-03-01T08:51:00Z">
        <w:r w:rsidR="00873161" w:rsidDel="009517F4">
          <w:rPr>
            <w:i w:val="0"/>
          </w:rPr>
          <w:delText>obvious</w:delText>
        </w:r>
      </w:del>
      <w:commentRangeEnd w:id="31"/>
      <w:r w:rsidR="009517F4">
        <w:rPr>
          <w:rStyle w:val="CommentReference"/>
          <w:i w:val="0"/>
          <w:kern w:val="0"/>
        </w:rPr>
        <w:commentReference w:id="31"/>
      </w:r>
      <w:del w:id="33" w:author="Temple Lee" w:date="2023-03-01T08:51:00Z">
        <w:r w:rsidR="00F13DAB" w:rsidDel="009517F4">
          <w:rPr>
            <w:i w:val="0"/>
          </w:rPr>
          <w:delText xml:space="preserve"> </w:delText>
        </w:r>
      </w:del>
      <w:r w:rsidR="00F13DAB">
        <w:rPr>
          <w:i w:val="0"/>
        </w:rPr>
        <w:t>outliers (slide 80). These differences are most notable during th</w:t>
      </w:r>
      <w:r w:rsidR="00873161">
        <w:rPr>
          <w:i w:val="0"/>
        </w:rPr>
        <w:t xml:space="preserve">e early hours relative to the event passage, between -12 </w:t>
      </w:r>
      <w:r w:rsidR="007271E9">
        <w:rPr>
          <w:i w:val="0"/>
        </w:rPr>
        <w:t>hr.</w:t>
      </w:r>
      <w:r w:rsidR="00873161">
        <w:rPr>
          <w:i w:val="0"/>
        </w:rPr>
        <w:t xml:space="preserve"> and -4 hr. </w:t>
      </w:r>
      <w:r w:rsidR="004F244A">
        <w:rPr>
          <w:i w:val="0"/>
        </w:rPr>
        <w:t>A similar trend to</w:t>
      </w:r>
      <w:r w:rsidR="00873161">
        <w:rPr>
          <w:i w:val="0"/>
        </w:rPr>
        <w:t xml:space="preserve"> the 1-hr </w:t>
      </w:r>
      <w:r w:rsidR="004F244A">
        <w:rPr>
          <w:i w:val="0"/>
        </w:rPr>
        <w:t>HRRR output is</w:t>
      </w:r>
      <w:r w:rsidR="00873161">
        <w:rPr>
          <w:i w:val="0"/>
        </w:rPr>
        <w:t xml:space="preserve"> present</w:t>
      </w:r>
      <w:r w:rsidR="004F244A">
        <w:rPr>
          <w:i w:val="0"/>
        </w:rPr>
        <w:t xml:space="preserve"> for later lead times</w:t>
      </w:r>
      <w:r w:rsidR="00873161">
        <w:rPr>
          <w:i w:val="0"/>
        </w:rPr>
        <w:t>, however</w:t>
      </w:r>
      <w:r w:rsidR="004F244A">
        <w:rPr>
          <w:i w:val="0"/>
        </w:rPr>
        <w:t xml:space="preserve"> these trends are amplified as forecast hour increases. The range of differences increases to +30 mm and -60 mm at 18-hr (slide 84). </w:t>
      </w:r>
    </w:p>
    <w:p w14:paraId="6B10A887" w14:textId="77777777" w:rsidR="00F865E0" w:rsidRPr="00FE1BB4" w:rsidRDefault="00F865E0" w:rsidP="00F865E0">
      <w:pPr>
        <w:pStyle w:val="H2"/>
        <w:spacing w:before="0"/>
        <w:ind w:left="360"/>
      </w:pPr>
    </w:p>
    <w:p w14:paraId="58EED705" w14:textId="3DDD649A" w:rsidR="00DC54B0" w:rsidRDefault="00FE1BB4" w:rsidP="00317649">
      <w:pPr>
        <w:pStyle w:val="H2"/>
        <w:spacing w:before="0"/>
      </w:pPr>
      <w:r w:rsidRPr="00FE1BB4">
        <w:t>Surface Temperature:</w:t>
      </w:r>
    </w:p>
    <w:p w14:paraId="55D6AD5F" w14:textId="40B58CF1" w:rsidR="00CE6965" w:rsidRDefault="00FE1BB4" w:rsidP="00317649">
      <w:pPr>
        <w:pStyle w:val="H2"/>
        <w:spacing w:before="0"/>
        <w:rPr>
          <w:i w:val="0"/>
        </w:rPr>
      </w:pPr>
      <w:r>
        <w:rPr>
          <w:i w:val="0"/>
        </w:rPr>
        <w:tab/>
        <w:t>Similar to air temperature, MBE increases as a function of forecast hour</w:t>
      </w:r>
      <w:r w:rsidR="00CE6965">
        <w:rPr>
          <w:i w:val="0"/>
        </w:rPr>
        <w:t>, however, the increase is not as significant</w:t>
      </w:r>
      <w:ins w:id="34" w:author="Temple Lee" w:date="2023-03-01T08:51:00Z">
        <w:r w:rsidR="009517F4">
          <w:rPr>
            <w:i w:val="0"/>
          </w:rPr>
          <w:t xml:space="preserve"> </w:t>
        </w:r>
        <w:proofErr w:type="gramStart"/>
        <w:r w:rsidR="009517F4">
          <w:rPr>
            <w:i w:val="0"/>
          </w:rPr>
          <w:t>as ?</w:t>
        </w:r>
        <w:proofErr w:type="gramEnd"/>
        <w:r w:rsidR="009517F4">
          <w:rPr>
            <w:i w:val="0"/>
          </w:rPr>
          <w:t>??</w:t>
        </w:r>
      </w:ins>
      <w:r>
        <w:rPr>
          <w:i w:val="0"/>
        </w:rPr>
        <w:t xml:space="preserve">. For the 1-hr forecast hour, surface temperature differences ranged between -5 ℃ and +5 ℃ (slide 121). </w:t>
      </w:r>
      <w:r w:rsidR="00CE6965">
        <w:rPr>
          <w:i w:val="0"/>
        </w:rPr>
        <w:t xml:space="preserve">By the 18-hr lead time, this range has only increase by +1 ℃ or -1℃. </w:t>
      </w:r>
      <w:commentRangeStart w:id="35"/>
      <w:r w:rsidR="00CE6965">
        <w:rPr>
          <w:i w:val="0"/>
        </w:rPr>
        <w:t xml:space="preserve">The large spike in the USCRN data at +6 </w:t>
      </w:r>
      <w:r w:rsidR="007271E9">
        <w:rPr>
          <w:i w:val="0"/>
        </w:rPr>
        <w:t>hr.</w:t>
      </w:r>
      <w:r w:rsidR="00CE6965">
        <w:rPr>
          <w:i w:val="0"/>
        </w:rPr>
        <w:t xml:space="preserve"> for Selma, AL is invalid data that can be disregarded.</w:t>
      </w:r>
      <w:commentRangeEnd w:id="35"/>
      <w:r w:rsidR="009517F4">
        <w:rPr>
          <w:rStyle w:val="CommentReference"/>
          <w:i w:val="0"/>
          <w:kern w:val="0"/>
        </w:rPr>
        <w:commentReference w:id="35"/>
      </w:r>
    </w:p>
    <w:p w14:paraId="3E6539E4" w14:textId="67D5D736" w:rsidR="00CE6965" w:rsidRDefault="00CE6965" w:rsidP="00317649">
      <w:pPr>
        <w:pStyle w:val="H2"/>
        <w:spacing w:before="0"/>
        <w:rPr>
          <w:i w:val="0"/>
        </w:rPr>
      </w:pPr>
    </w:p>
    <w:p w14:paraId="11AE2530" w14:textId="4378DD8C" w:rsidR="00CE6965" w:rsidRPr="00CE6965" w:rsidRDefault="00CE6965" w:rsidP="00317649">
      <w:pPr>
        <w:pStyle w:val="H2"/>
        <w:spacing w:before="0"/>
      </w:pPr>
      <w:r w:rsidRPr="00CE6965">
        <w:t>Incoming Radiation:</w:t>
      </w:r>
    </w:p>
    <w:p w14:paraId="42E036EF" w14:textId="47E9ED4A" w:rsidR="00CE6965" w:rsidRDefault="00336DAB" w:rsidP="00336DAB">
      <w:pPr>
        <w:pStyle w:val="H2"/>
        <w:spacing w:before="0"/>
        <w:ind w:firstLine="720"/>
        <w:rPr>
          <w:i w:val="0"/>
        </w:rPr>
      </w:pPr>
      <w:r>
        <w:rPr>
          <w:i w:val="0"/>
        </w:rPr>
        <w:t xml:space="preserve">MBE for both 1-hr and 18-hr lead times was significant with the average difference between HRRR and USCRN being </w:t>
      </w:r>
      <w:r w:rsidR="007271E9">
        <w:rPr>
          <w:i w:val="0"/>
        </w:rPr>
        <w:t>roughly</w:t>
      </w:r>
      <w:r>
        <w:rPr>
          <w:i w:val="0"/>
        </w:rPr>
        <w:t xml:space="preserve"> 400 </w:t>
      </w:r>
      <m:oMath>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rPr>
          <w:i w:val="0"/>
        </w:rPr>
        <w:t xml:space="preserve"> </w:t>
      </w:r>
      <w:r w:rsidR="00B8144D">
        <w:rPr>
          <w:i w:val="0"/>
        </w:rPr>
        <w:t>across</w:t>
      </w:r>
      <w:r>
        <w:rPr>
          <w:i w:val="0"/>
        </w:rPr>
        <w:t xml:space="preserve"> all stations</w:t>
      </w:r>
      <w:r w:rsidR="00B8144D">
        <w:rPr>
          <w:i w:val="0"/>
        </w:rPr>
        <w:t xml:space="preserve"> (slide 162 and 166). The notable outlier at 18-hr was Selma, AL and there </w:t>
      </w:r>
      <w:r w:rsidR="007271E9">
        <w:rPr>
          <w:i w:val="0"/>
        </w:rPr>
        <w:t>were</w:t>
      </w:r>
      <w:r w:rsidR="00B8144D">
        <w:rPr>
          <w:i w:val="0"/>
        </w:rPr>
        <w:t xml:space="preserve"> no outliers at the 1-hr</w:t>
      </w:r>
      <w:r w:rsidR="00531CEA">
        <w:rPr>
          <w:i w:val="0"/>
        </w:rPr>
        <w:t xml:space="preserve"> forecast hour.</w:t>
      </w:r>
    </w:p>
    <w:p w14:paraId="3BC81813" w14:textId="4EC93839" w:rsidR="00531CEA" w:rsidRDefault="00531CEA" w:rsidP="00531CEA">
      <w:pPr>
        <w:pStyle w:val="H2"/>
        <w:spacing w:before="0"/>
        <w:rPr>
          <w:i w:val="0"/>
        </w:rPr>
      </w:pPr>
    </w:p>
    <w:p w14:paraId="187EB368" w14:textId="3B38FBF7" w:rsidR="00531CEA" w:rsidRPr="00531CEA" w:rsidRDefault="00531CEA" w:rsidP="00531CEA">
      <w:pPr>
        <w:pStyle w:val="H2"/>
        <w:spacing w:before="0"/>
      </w:pPr>
      <w:r w:rsidRPr="00531CEA">
        <w:t>Soil Temperature:</w:t>
      </w:r>
    </w:p>
    <w:p w14:paraId="2B781DBB" w14:textId="45A30C86" w:rsidR="00336DAB" w:rsidRDefault="00C61A79" w:rsidP="00336DAB">
      <w:pPr>
        <w:pStyle w:val="H2"/>
        <w:spacing w:before="0"/>
        <w:ind w:firstLine="720"/>
        <w:rPr>
          <w:i w:val="0"/>
        </w:rPr>
      </w:pPr>
      <w:r>
        <w:rPr>
          <w:i w:val="0"/>
        </w:rPr>
        <w:t xml:space="preserve">Soil </w:t>
      </w:r>
      <w:r w:rsidR="007271E9">
        <w:rPr>
          <w:i w:val="0"/>
        </w:rPr>
        <w:t>temperature</w:t>
      </w:r>
      <w:r>
        <w:rPr>
          <w:i w:val="0"/>
        </w:rPr>
        <w:t xml:space="preserve"> follows a similar trend </w:t>
      </w:r>
      <w:r w:rsidR="00A53ED4">
        <w:rPr>
          <w:i w:val="0"/>
        </w:rPr>
        <w:t>to</w:t>
      </w:r>
      <w:r>
        <w:rPr>
          <w:i w:val="0"/>
        </w:rPr>
        <w:t xml:space="preserve"> air temperature where HRRR forecast accuracy decreases as lead time increases (slide 204). The differences shift from positive values in the early hours (-12 </w:t>
      </w:r>
      <w:r w:rsidR="007271E9">
        <w:rPr>
          <w:i w:val="0"/>
        </w:rPr>
        <w:t>hr.</w:t>
      </w:r>
      <w:r>
        <w:rPr>
          <w:i w:val="0"/>
        </w:rPr>
        <w:t xml:space="preserve"> to -4 </w:t>
      </w:r>
      <w:r w:rsidR="007271E9">
        <w:rPr>
          <w:i w:val="0"/>
        </w:rPr>
        <w:t>hr.</w:t>
      </w:r>
      <w:r>
        <w:rPr>
          <w:i w:val="0"/>
        </w:rPr>
        <w:t xml:space="preserve">) to negative values later on in the observational period (-3 </w:t>
      </w:r>
      <w:r w:rsidR="007271E9">
        <w:rPr>
          <w:i w:val="0"/>
        </w:rPr>
        <w:t>hr.</w:t>
      </w:r>
      <w:r>
        <w:rPr>
          <w:i w:val="0"/>
        </w:rPr>
        <w:t xml:space="preserve"> to 12 </w:t>
      </w:r>
      <w:r w:rsidR="007271E9">
        <w:rPr>
          <w:i w:val="0"/>
        </w:rPr>
        <w:t>hr.</w:t>
      </w:r>
      <w:r>
        <w:rPr>
          <w:i w:val="0"/>
        </w:rPr>
        <w:t xml:space="preserve">). </w:t>
      </w:r>
      <w:r w:rsidR="00A53ED4">
        <w:rPr>
          <w:i w:val="0"/>
        </w:rPr>
        <w:t xml:space="preserve">This is prevalent for both the 1-hr and 18-hr lead times. </w:t>
      </w:r>
    </w:p>
    <w:p w14:paraId="7F071D76" w14:textId="31C4C94A" w:rsidR="00A53ED4" w:rsidRDefault="00A53ED4" w:rsidP="00A53ED4">
      <w:pPr>
        <w:pStyle w:val="H2"/>
        <w:spacing w:before="0"/>
        <w:rPr>
          <w:i w:val="0"/>
        </w:rPr>
      </w:pPr>
    </w:p>
    <w:p w14:paraId="656AF44C" w14:textId="653DDAAA" w:rsidR="00A53ED4" w:rsidRDefault="00A53ED4" w:rsidP="00A53ED4">
      <w:pPr>
        <w:pStyle w:val="H2"/>
        <w:spacing w:before="0"/>
        <w:rPr>
          <w:i w:val="0"/>
        </w:rPr>
      </w:pPr>
      <w:r>
        <w:rPr>
          <w:i w:val="0"/>
        </w:rPr>
        <w:t>Soil Moisture:</w:t>
      </w:r>
    </w:p>
    <w:p w14:paraId="10FA8A52" w14:textId="5A06B032" w:rsidR="00A53ED4" w:rsidRPr="00336DAB" w:rsidRDefault="00A53ED4" w:rsidP="00A53ED4">
      <w:pPr>
        <w:pStyle w:val="H2"/>
        <w:spacing w:before="0"/>
        <w:rPr>
          <w:i w:val="0"/>
        </w:rPr>
      </w:pPr>
      <w:r>
        <w:rPr>
          <w:i w:val="0"/>
        </w:rPr>
        <w:tab/>
        <w:t xml:space="preserve">MBE </w:t>
      </w:r>
      <w:r w:rsidR="00874C24">
        <w:rPr>
          <w:i w:val="0"/>
        </w:rPr>
        <w:t xml:space="preserve">for soil moisture </w:t>
      </w:r>
      <w:r>
        <w:rPr>
          <w:i w:val="0"/>
        </w:rPr>
        <w:t xml:space="preserve">was not </w:t>
      </w:r>
      <w:r w:rsidR="007271E9">
        <w:rPr>
          <w:i w:val="0"/>
        </w:rPr>
        <w:t>significant</w:t>
      </w:r>
      <w:r>
        <w:rPr>
          <w:i w:val="0"/>
        </w:rPr>
        <w:t xml:space="preserve"> across all stations for all lead times (slide 245 and 249).</w:t>
      </w:r>
      <w:r w:rsidR="00874C24">
        <w:rPr>
          <w:i w:val="0"/>
        </w:rPr>
        <w:t xml:space="preserve"> The average range of differences was between -0.3 </w:t>
      </w:r>
      <m:oMath>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3</m:t>
                </m:r>
              </m:sup>
            </m:sSup>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rsidR="00874C24">
        <w:rPr>
          <w:i w:val="0"/>
        </w:rPr>
        <w:t xml:space="preserve"> and +0.2 </w:t>
      </w:r>
      <m:oMath>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3</m:t>
                </m:r>
              </m:sup>
            </m:sSup>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rsidR="00874C24">
        <w:rPr>
          <w:i w:val="0"/>
        </w:rPr>
        <w:t>.</w:t>
      </w:r>
    </w:p>
    <w:p w14:paraId="179C4CDB" w14:textId="77777777" w:rsidR="00874C24" w:rsidRDefault="00874C24" w:rsidP="00317649">
      <w:pPr>
        <w:pStyle w:val="H2"/>
        <w:spacing w:before="0"/>
      </w:pPr>
    </w:p>
    <w:p w14:paraId="71DE879A" w14:textId="6FE74DB0" w:rsidR="003A776E" w:rsidRDefault="00874C24" w:rsidP="00317649">
      <w:pPr>
        <w:pStyle w:val="H2"/>
        <w:spacing w:before="0"/>
      </w:pPr>
      <w:r>
        <w:t xml:space="preserve"> </w:t>
      </w:r>
      <w:r w:rsidR="003A776E">
        <w:t>b</w:t>
      </w:r>
      <w:r w:rsidR="003A776E" w:rsidRPr="002F3250">
        <w:t xml:space="preserve">. </w:t>
      </w:r>
      <w:r w:rsidR="003A776E">
        <w:t>HRRR performance on fair weather days</w:t>
      </w:r>
    </w:p>
    <w:p w14:paraId="4060E9C1" w14:textId="399163B2" w:rsidR="00317649" w:rsidRPr="00317649" w:rsidRDefault="00317649" w:rsidP="00317649">
      <w:pPr>
        <w:pStyle w:val="H2"/>
        <w:spacing w:before="0"/>
        <w:rPr>
          <w:i w:val="0"/>
          <w:highlight w:val="yellow"/>
        </w:rPr>
      </w:pPr>
      <w:r>
        <w:rPr>
          <w:i w:val="0"/>
          <w:highlight w:val="yellow"/>
        </w:rPr>
        <w:t xml:space="preserve">Once you have completed analyses of the PERiLS IOPs, we can determine the HRRR’s biases for the same stations you identified but for clear, fair </w:t>
      </w:r>
      <w:r w:rsidRPr="00317649">
        <w:rPr>
          <w:i w:val="0"/>
          <w:highlight w:val="yellow"/>
        </w:rPr>
        <w:t xml:space="preserve">weather days (e.g. days with </w:t>
      </w:r>
      <m:oMath>
        <m:sSub>
          <m:sSubPr>
            <m:ctrlPr>
              <w:rPr>
                <w:rFonts w:ascii="Cambria Math" w:hAnsi="Cambria Math"/>
                <w:szCs w:val="24"/>
                <w:highlight w:val="yellow"/>
              </w:rPr>
            </m:ctrlPr>
          </m:sSubPr>
          <m:e>
            <m:r>
              <w:rPr>
                <w:rFonts w:ascii="Cambria Math" w:hAnsi="Cambria Math"/>
                <w:szCs w:val="24"/>
                <w:highlight w:val="yellow"/>
              </w:rPr>
              <m:t>C</m:t>
            </m:r>
          </m:e>
          <m:sub>
            <m:r>
              <w:rPr>
                <w:rFonts w:ascii="Cambria Math" w:hAnsi="Cambria Math"/>
                <w:szCs w:val="24"/>
                <w:highlight w:val="yellow"/>
              </w:rPr>
              <m:t>index</m:t>
            </m:r>
          </m:sub>
        </m:sSub>
        <m:r>
          <w:rPr>
            <w:rFonts w:ascii="Cambria Math" w:hAnsi="Cambria Math"/>
            <w:szCs w:val="24"/>
            <w:highlight w:val="yellow"/>
          </w:rPr>
          <m:t>&gt;0.7</m:t>
        </m:r>
      </m:oMath>
      <w:r w:rsidRPr="00317649">
        <w:rPr>
          <w:i w:val="0"/>
          <w:szCs w:val="24"/>
          <w:highlight w:val="yellow"/>
        </w:rPr>
        <w:t>).</w:t>
      </w:r>
    </w:p>
    <w:p w14:paraId="57C32D9F" w14:textId="77777777" w:rsidR="00317649" w:rsidRDefault="00317649" w:rsidP="00317649">
      <w:pPr>
        <w:pStyle w:val="H2"/>
        <w:spacing w:before="0"/>
      </w:pPr>
    </w:p>
    <w:p w14:paraId="3DCBAA46" w14:textId="0C3536B4" w:rsidR="00CB160C" w:rsidRPr="00397942" w:rsidRDefault="00CB160C" w:rsidP="00317649">
      <w:pPr>
        <w:pStyle w:val="H1"/>
        <w:spacing w:before="0"/>
      </w:pPr>
      <w:commentRangeStart w:id="36"/>
      <w:commentRangeStart w:id="37"/>
      <w:r>
        <w:t>5</w:t>
      </w:r>
      <w:commentRangeStart w:id="38"/>
      <w:commentRangeStart w:id="39"/>
      <w:r w:rsidRPr="00397942">
        <w:t xml:space="preserve">. </w:t>
      </w:r>
      <w:r>
        <w:t xml:space="preserve">Discussion </w:t>
      </w:r>
      <w:commentRangeEnd w:id="38"/>
      <w:r w:rsidR="00CE6965">
        <w:rPr>
          <w:rStyle w:val="CommentReference"/>
          <w:b w:val="0"/>
          <w:kern w:val="0"/>
        </w:rPr>
        <w:commentReference w:id="38"/>
      </w:r>
      <w:commentRangeEnd w:id="36"/>
      <w:commentRangeEnd w:id="37"/>
      <w:commentRangeEnd w:id="39"/>
      <w:r w:rsidR="00BC42BE">
        <w:rPr>
          <w:rStyle w:val="CommentReference"/>
          <w:b w:val="0"/>
          <w:kern w:val="0"/>
        </w:rPr>
        <w:commentReference w:id="39"/>
      </w:r>
      <w:r w:rsidR="009D0A7E">
        <w:rPr>
          <w:rStyle w:val="CommentReference"/>
          <w:b w:val="0"/>
          <w:kern w:val="0"/>
        </w:rPr>
        <w:commentReference w:id="36"/>
      </w:r>
      <w:r w:rsidR="001C6AA4">
        <w:rPr>
          <w:rStyle w:val="CommentReference"/>
          <w:b w:val="0"/>
          <w:kern w:val="0"/>
        </w:rPr>
        <w:commentReference w:id="37"/>
      </w:r>
    </w:p>
    <w:p w14:paraId="780047F3" w14:textId="5CFE4336" w:rsidR="00CB160C" w:rsidRPr="00CB160C" w:rsidRDefault="00CB160C" w:rsidP="00317649">
      <w:pPr>
        <w:pStyle w:val="H2"/>
        <w:spacing w:before="0"/>
        <w:rPr>
          <w:i w:val="0"/>
        </w:rPr>
      </w:pPr>
      <w:r w:rsidRPr="00CB160C">
        <w:rPr>
          <w:i w:val="0"/>
          <w:highlight w:val="yellow"/>
        </w:rPr>
        <w:t xml:space="preserve">Here we will want to discuss the salient differences that we find between the performance of the HRRR during the PERiLS IOPs </w:t>
      </w:r>
      <w:r w:rsidR="00317649">
        <w:rPr>
          <w:i w:val="0"/>
          <w:highlight w:val="yellow"/>
        </w:rPr>
        <w:t xml:space="preserve">versus </w:t>
      </w:r>
      <w:r w:rsidRPr="00CB160C">
        <w:rPr>
          <w:i w:val="0"/>
          <w:highlight w:val="yellow"/>
        </w:rPr>
        <w:t xml:space="preserve">fair weather </w:t>
      </w:r>
      <w:r w:rsidR="00E714C3">
        <w:rPr>
          <w:i w:val="0"/>
          <w:highlight w:val="yellow"/>
        </w:rPr>
        <w:t>days</w:t>
      </w:r>
      <w:r w:rsidR="00317649">
        <w:rPr>
          <w:i w:val="0"/>
          <w:highlight w:val="yellow"/>
        </w:rPr>
        <w:t xml:space="preserve"> and </w:t>
      </w:r>
      <w:r w:rsidR="00E714C3">
        <w:rPr>
          <w:i w:val="0"/>
          <w:highlight w:val="yellow"/>
        </w:rPr>
        <w:t>place</w:t>
      </w:r>
      <w:r w:rsidR="00317649">
        <w:rPr>
          <w:i w:val="0"/>
          <w:highlight w:val="yellow"/>
        </w:rPr>
        <w:t xml:space="preserve"> these differences in context to what previous researchers have reported.</w:t>
      </w:r>
    </w:p>
    <w:p w14:paraId="48303F07" w14:textId="77777777" w:rsidR="00CB160C" w:rsidRDefault="00CB160C" w:rsidP="00317649">
      <w:pPr>
        <w:pStyle w:val="H2"/>
        <w:spacing w:before="0"/>
      </w:pPr>
    </w:p>
    <w:p w14:paraId="20F37E50" w14:textId="583EEB09" w:rsidR="00B636AB" w:rsidRPr="00B636AB" w:rsidRDefault="00CB160C" w:rsidP="00317649">
      <w:pPr>
        <w:pStyle w:val="H1"/>
        <w:spacing w:before="0"/>
      </w:pPr>
      <w:r>
        <w:t>6</w:t>
      </w:r>
      <w:r w:rsidR="00B636AB" w:rsidRPr="00B636AB">
        <w:t>.</w:t>
      </w:r>
      <w:r w:rsidR="00B636AB" w:rsidRPr="00B636AB">
        <w:tab/>
      </w:r>
      <w:r w:rsidR="004B4BD5">
        <w:t xml:space="preserve">Summary and </w:t>
      </w:r>
      <w:r w:rsidR="00EE38A5">
        <w:t>conclusions</w:t>
      </w:r>
      <w:r w:rsidR="00B636AB">
        <w:t xml:space="preserve"> </w:t>
      </w:r>
    </w:p>
    <w:p w14:paraId="0AC84C3D" w14:textId="29E12EA4" w:rsidR="00B304F4" w:rsidRPr="00B304F4" w:rsidRDefault="00DC54B0" w:rsidP="00317649">
      <w:pPr>
        <w:pStyle w:val="ComponentName2"/>
        <w:spacing w:before="0"/>
        <w:rPr>
          <w:i w:val="0"/>
        </w:rPr>
      </w:pPr>
      <w:r w:rsidRPr="00B304F4">
        <w:rPr>
          <w:i w:val="0"/>
        </w:rPr>
        <w:tab/>
        <w:t>In the present stu</w:t>
      </w:r>
      <w:r w:rsidR="00B304F4" w:rsidRPr="00B304F4">
        <w:rPr>
          <w:i w:val="0"/>
        </w:rPr>
        <w:t xml:space="preserve">dy, we used surface observations from the US Climate Reference Network to evaluate the performance of the HRRR model under two contrasting meteorological regimes in spring 2022. </w:t>
      </w:r>
      <w:r w:rsidR="00B304F4" w:rsidRPr="00B304F4">
        <w:rPr>
          <w:i w:val="0"/>
          <w:highlight w:val="yellow"/>
        </w:rPr>
        <w:t>We found …</w:t>
      </w:r>
    </w:p>
    <w:p w14:paraId="5A6A4815" w14:textId="77777777" w:rsidR="00DC54B0" w:rsidRPr="00DC54B0" w:rsidRDefault="00DC54B0" w:rsidP="00317649">
      <w:pPr>
        <w:pStyle w:val="ParagraphText"/>
        <w:spacing w:before="0"/>
        <w:ind w:firstLine="0"/>
      </w:pPr>
    </w:p>
    <w:p w14:paraId="0FE29B8B" w14:textId="6B2D3019" w:rsidR="00D90B97" w:rsidRPr="00F019AD" w:rsidRDefault="008274AB" w:rsidP="00317649">
      <w:pPr>
        <w:pStyle w:val="ComponentName2"/>
        <w:spacing w:before="0"/>
      </w:pPr>
      <w:r w:rsidRPr="00F019AD">
        <w:t>Acknowledgments</w:t>
      </w:r>
      <w:r>
        <w:t>.</w:t>
      </w:r>
    </w:p>
    <w:p w14:paraId="23B9523A" w14:textId="06C20F07" w:rsidR="002C2BE8" w:rsidRPr="00477BAA" w:rsidRDefault="00477BAA" w:rsidP="00317649">
      <w:pPr>
        <w:spacing w:before="0" w:after="0"/>
        <w:ind w:firstLine="720"/>
      </w:pPr>
      <w:r>
        <w:t xml:space="preserve">We </w:t>
      </w:r>
      <w:r w:rsidR="00413D8E">
        <w:t>thank</w:t>
      </w:r>
      <w:r>
        <w:t xml:space="preserve"> the engineers </w:t>
      </w:r>
      <w:r w:rsidR="00C22728">
        <w:t xml:space="preserve">from the NOAA Air Resources Laboratory </w:t>
      </w:r>
      <w:r>
        <w:t>for maintaining the USCRN</w:t>
      </w:r>
      <w:r w:rsidR="00680484">
        <w:t xml:space="preserve">, as well as scientists </w:t>
      </w:r>
      <w:r w:rsidR="00E714C3">
        <w:t>from</w:t>
      </w:r>
      <w:r w:rsidR="00680484">
        <w:t xml:space="preserve"> NOAA’s National Centers for Environmental Information for making the USCRN data available to users in a timely manner</w:t>
      </w:r>
      <w:r>
        <w:t xml:space="preserve">. </w:t>
      </w:r>
      <w:r w:rsidR="00413D8E">
        <w:t xml:space="preserve">We </w:t>
      </w:r>
      <w:r w:rsidR="00413D8E" w:rsidRPr="00A4358F">
        <w:rPr>
          <w:rFonts w:eastAsiaTheme="minorEastAsia"/>
          <w:iCs/>
        </w:rPr>
        <w:t>note that the</w:t>
      </w:r>
      <w:r w:rsidR="00413D8E">
        <w:rPr>
          <w:rFonts w:eastAsiaTheme="minorEastAsia"/>
          <w:iCs/>
        </w:rPr>
        <w:t xml:space="preserve"> </w:t>
      </w:r>
      <w:r w:rsidR="00413D8E" w:rsidRPr="00A4358F">
        <w:rPr>
          <w:rFonts w:eastAsiaTheme="minorEastAsia"/>
          <w:iCs/>
        </w:rPr>
        <w:t xml:space="preserve">results and </w:t>
      </w:r>
      <w:r w:rsidR="00413D8E">
        <w:rPr>
          <w:rFonts w:eastAsiaTheme="minorEastAsia"/>
          <w:iCs/>
        </w:rPr>
        <w:t>conclusions</w:t>
      </w:r>
      <w:r w:rsidR="00413D8E" w:rsidRPr="00A4358F">
        <w:rPr>
          <w:rFonts w:eastAsiaTheme="minorEastAsia"/>
          <w:iCs/>
        </w:rPr>
        <w:t xml:space="preserve"> of this study, as</w:t>
      </w:r>
      <w:r w:rsidR="00413D8E">
        <w:rPr>
          <w:rFonts w:eastAsiaTheme="minorEastAsia"/>
          <w:iCs/>
        </w:rPr>
        <w:t xml:space="preserve"> </w:t>
      </w:r>
      <w:r w:rsidR="00413D8E" w:rsidRPr="00A4358F">
        <w:rPr>
          <w:rFonts w:eastAsiaTheme="minorEastAsia"/>
          <w:iCs/>
        </w:rPr>
        <w:t>well as any views expressed</w:t>
      </w:r>
      <w:r w:rsidR="00413D8E">
        <w:rPr>
          <w:rFonts w:eastAsiaTheme="minorEastAsia"/>
          <w:iCs/>
        </w:rPr>
        <w:t xml:space="preserve"> </w:t>
      </w:r>
      <w:r w:rsidR="00413D8E" w:rsidRPr="00A4358F">
        <w:rPr>
          <w:rFonts w:eastAsiaTheme="minorEastAsia"/>
          <w:iCs/>
        </w:rPr>
        <w:t xml:space="preserve">herein, are those of </w:t>
      </w:r>
      <w:r w:rsidR="00413D8E" w:rsidRPr="00A4358F">
        <w:rPr>
          <w:rFonts w:eastAsiaTheme="minorEastAsia"/>
          <w:iCs/>
        </w:rPr>
        <w:lastRenderedPageBreak/>
        <w:t>the authors and do not necessarily reflect</w:t>
      </w:r>
      <w:r w:rsidR="00413D8E">
        <w:rPr>
          <w:rFonts w:eastAsiaTheme="minorEastAsia"/>
          <w:iCs/>
        </w:rPr>
        <w:t xml:space="preserve"> the views</w:t>
      </w:r>
      <w:r w:rsidR="00413D8E" w:rsidRPr="00A4358F">
        <w:rPr>
          <w:rFonts w:eastAsiaTheme="minorEastAsia"/>
          <w:iCs/>
        </w:rPr>
        <w:t xml:space="preserve"> of NOAA or the Department of Commerce.</w:t>
      </w:r>
    </w:p>
    <w:p w14:paraId="2087B052" w14:textId="77777777" w:rsidR="007F3E4A" w:rsidRDefault="007F3E4A" w:rsidP="00317649">
      <w:pPr>
        <w:pStyle w:val="ComponentName2"/>
        <w:spacing w:before="0"/>
      </w:pPr>
    </w:p>
    <w:p w14:paraId="7F170878" w14:textId="17C2A02E" w:rsidR="00D90B97" w:rsidRPr="00F019AD" w:rsidRDefault="00B62DA7" w:rsidP="00317649">
      <w:pPr>
        <w:pStyle w:val="ComponentName2"/>
        <w:spacing w:before="0"/>
      </w:pPr>
      <w:r w:rsidRPr="00F019AD">
        <w:t>Data Availability Statement</w:t>
      </w:r>
      <w:r>
        <w:t>.</w:t>
      </w:r>
    </w:p>
    <w:p w14:paraId="5F47E978" w14:textId="00AB058F" w:rsidR="00B74E11" w:rsidRDefault="00AC134C" w:rsidP="00317649">
      <w:pPr>
        <w:spacing w:before="0" w:after="0"/>
        <w:ind w:firstLine="720"/>
        <w:rPr>
          <w:caps/>
          <w:kern w:val="28"/>
          <w:szCs w:val="24"/>
        </w:rPr>
      </w:pPr>
      <w:r>
        <w:t xml:space="preserve">The USCRN datasets used in </w:t>
      </w:r>
      <w:r w:rsidR="005C0230">
        <w:t>this</w:t>
      </w:r>
      <w:r>
        <w:t xml:space="preserve"> study are available from &lt;</w:t>
      </w:r>
      <w:r w:rsidRPr="00AC134C">
        <w:t>https://www.ncei.noaa.gov/access/crn/qcdatasets.html</w:t>
      </w:r>
      <w:r>
        <w:t xml:space="preserve">&gt;, and the HRRR forecasts can be accessed </w:t>
      </w:r>
      <w:r w:rsidR="00B74E11">
        <w:t>through the Amazon Web Services HRRR archive at &lt;</w:t>
      </w:r>
      <w:r w:rsidR="00B74E11" w:rsidRPr="00AC134C">
        <w:t>https://registry.opendata.aws/noaa-hrrr-pds/</w:t>
      </w:r>
      <w:r w:rsidR="00B74E11">
        <w:t>&gt;</w:t>
      </w:r>
      <w:r w:rsidR="00555ECD">
        <w:t>.</w:t>
      </w:r>
    </w:p>
    <w:p w14:paraId="68F847CC" w14:textId="2E96B3DF" w:rsidR="00275508" w:rsidRDefault="00275508" w:rsidP="00317649">
      <w:pPr>
        <w:snapToGrid/>
        <w:spacing w:before="0" w:after="0"/>
        <w:ind w:firstLine="0"/>
        <w:rPr>
          <w:caps/>
          <w:kern w:val="28"/>
          <w:szCs w:val="24"/>
        </w:rPr>
      </w:pPr>
    </w:p>
    <w:p w14:paraId="05BAC3C9" w14:textId="71EB430E" w:rsidR="00D90B97" w:rsidRPr="00F019AD" w:rsidRDefault="00D90B97" w:rsidP="00317649">
      <w:pPr>
        <w:pStyle w:val="ComponentName"/>
        <w:spacing w:before="0" w:after="0"/>
      </w:pPr>
      <w:r w:rsidRPr="00F019AD">
        <w:t>REFERENCES</w:t>
      </w:r>
    </w:p>
    <w:p w14:paraId="6F7D3CD3" w14:textId="71E2CA2D" w:rsidR="000943F7" w:rsidRDefault="000943F7" w:rsidP="00317649">
      <w:pPr>
        <w:spacing w:before="0" w:after="0"/>
        <w:ind w:left="720" w:hanging="720"/>
      </w:pPr>
      <w:r>
        <w:t xml:space="preserve">Benjamin, S. G., and Coauthors, 2016: A North American hourly assimilation and model forecast cycle: The Rapid Refresh. </w:t>
      </w:r>
      <w:r w:rsidRPr="00D27773">
        <w:rPr>
          <w:i/>
        </w:rPr>
        <w:t>Mon. Wea. Rev</w:t>
      </w:r>
      <w:r>
        <w:t xml:space="preserve">., </w:t>
      </w:r>
      <w:r w:rsidRPr="00D27773">
        <w:rPr>
          <w:b/>
        </w:rPr>
        <w:t>144</w:t>
      </w:r>
      <w:r>
        <w:t>, 1669</w:t>
      </w:r>
      <w:r w:rsidR="00490CE7">
        <w:t>-</w:t>
      </w:r>
      <w:r>
        <w:t>1694, https://doi.org/10.1175/MWR-D-15-0242.1.</w:t>
      </w:r>
    </w:p>
    <w:p w14:paraId="2DECF9F7" w14:textId="6E1F4547" w:rsidR="00FF0E0D" w:rsidRDefault="00FF0E0D" w:rsidP="00317649">
      <w:pPr>
        <w:spacing w:before="0" w:after="0"/>
        <w:ind w:left="720" w:hanging="720"/>
      </w:pPr>
      <w:r w:rsidRPr="00FF0E0D">
        <w:t xml:space="preserve">Benjamin, </w:t>
      </w:r>
      <w:r>
        <w:t>S.</w:t>
      </w:r>
      <w:r w:rsidRPr="00FF0E0D">
        <w:t xml:space="preserve"> G., </w:t>
      </w:r>
      <w:r>
        <w:t xml:space="preserve">and Coauthors, 2022: </w:t>
      </w:r>
      <w:r w:rsidRPr="00FF0E0D">
        <w:t>Land</w:t>
      </w:r>
      <w:r w:rsidR="00490CE7">
        <w:t>-</w:t>
      </w:r>
      <w:r>
        <w:t>s</w:t>
      </w:r>
      <w:r w:rsidRPr="00FF0E0D">
        <w:t xml:space="preserve">now </w:t>
      </w:r>
      <w:r>
        <w:t>d</w:t>
      </w:r>
      <w:r w:rsidRPr="00FF0E0D">
        <w:t xml:space="preserve">ata </w:t>
      </w:r>
      <w:r>
        <w:t>a</w:t>
      </w:r>
      <w:r w:rsidRPr="00FF0E0D">
        <w:t xml:space="preserve">ssimilation </w:t>
      </w:r>
      <w:r>
        <w:t>i</w:t>
      </w:r>
      <w:r w:rsidRPr="00FF0E0D">
        <w:t xml:space="preserve">ncluding a </w:t>
      </w:r>
      <w:r>
        <w:t>m</w:t>
      </w:r>
      <w:r w:rsidRPr="00FF0E0D">
        <w:t xml:space="preserve">oderately </w:t>
      </w:r>
      <w:r>
        <w:t>c</w:t>
      </w:r>
      <w:r w:rsidRPr="00FF0E0D">
        <w:t xml:space="preserve">oupled </w:t>
      </w:r>
      <w:r>
        <w:t>i</w:t>
      </w:r>
      <w:r w:rsidRPr="00FF0E0D">
        <w:t xml:space="preserve">nitialization </w:t>
      </w:r>
      <w:r>
        <w:t>m</w:t>
      </w:r>
      <w:r w:rsidRPr="00FF0E0D">
        <w:t xml:space="preserve">ethod </w:t>
      </w:r>
      <w:r>
        <w:t>a</w:t>
      </w:r>
      <w:r w:rsidRPr="00FF0E0D">
        <w:t xml:space="preserve">pplied to NWP. </w:t>
      </w:r>
      <w:r w:rsidRPr="00D27773">
        <w:rPr>
          <w:i/>
        </w:rPr>
        <w:t>J. Hydrometeorol</w:t>
      </w:r>
      <w:r>
        <w:t xml:space="preserve">., </w:t>
      </w:r>
      <w:r w:rsidRPr="00D27773">
        <w:rPr>
          <w:b/>
        </w:rPr>
        <w:t>23</w:t>
      </w:r>
      <w:r w:rsidRPr="00FF0E0D">
        <w:t>,</w:t>
      </w:r>
      <w:r>
        <w:t xml:space="preserve"> </w:t>
      </w:r>
      <w:r w:rsidRPr="00FF0E0D">
        <w:t>825-845</w:t>
      </w:r>
      <w:r>
        <w:t xml:space="preserve">, </w:t>
      </w:r>
      <w:r w:rsidR="00F96BB7" w:rsidRPr="007A73E7">
        <w:t>https://doi.org/</w:t>
      </w:r>
      <w:r w:rsidR="00F96BB7" w:rsidRPr="00F96BB7">
        <w:t>10.1175/JHM-D-21-0198.1</w:t>
      </w:r>
    </w:p>
    <w:p w14:paraId="015D7958" w14:textId="0B224374" w:rsidR="00980B20" w:rsidRDefault="00980B20" w:rsidP="00317649">
      <w:pPr>
        <w:spacing w:before="0" w:after="0"/>
        <w:ind w:left="720" w:hanging="720"/>
      </w:pPr>
      <w:r>
        <w:t xml:space="preserve">Diamond, H. J., and Coauthors, 2013: U.S. Climate Reference Network after one decade of operations: Status and assessment. </w:t>
      </w:r>
      <w:r w:rsidRPr="00D729C2">
        <w:rPr>
          <w:i/>
        </w:rPr>
        <w:t>Bull. Amer. Meteor. Soc</w:t>
      </w:r>
      <w:r>
        <w:t xml:space="preserve">., </w:t>
      </w:r>
      <w:r w:rsidRPr="00D729C2">
        <w:rPr>
          <w:b/>
        </w:rPr>
        <w:t>94</w:t>
      </w:r>
      <w:r>
        <w:t>, 485</w:t>
      </w:r>
      <w:r w:rsidR="00490CE7">
        <w:t>-</w:t>
      </w:r>
      <w:r>
        <w:t xml:space="preserve">498, </w:t>
      </w:r>
      <w:hyperlink r:id="rId13" w:history="1">
        <w:r w:rsidR="0079257A" w:rsidRPr="0079257A">
          <w:t>https://doi.org/10.1175/BAMS-D-12-00170.1</w:t>
        </w:r>
      </w:hyperlink>
      <w:r>
        <w:t>.</w:t>
      </w:r>
    </w:p>
    <w:p w14:paraId="695747C1" w14:textId="77777777" w:rsidR="00D053FD" w:rsidRDefault="00D053FD" w:rsidP="00317649">
      <w:pPr>
        <w:spacing w:before="0" w:after="0"/>
        <w:ind w:left="720" w:hanging="720"/>
      </w:pPr>
      <w:r w:rsidRPr="008F1F11">
        <w:t>Dowell, D.</w:t>
      </w:r>
      <w:r>
        <w:t xml:space="preserve"> </w:t>
      </w:r>
      <w:r w:rsidRPr="008F1F11">
        <w:t xml:space="preserve">C., </w:t>
      </w:r>
      <w:r>
        <w:t>and Coauthors, 2022:</w:t>
      </w:r>
      <w:r w:rsidRPr="008F1F11">
        <w:t xml:space="preserve"> The High-Resolution Rapid Refresh (HRRR): An hourly updating convection-allowing forecast model. Part 1: Motivation and system description. </w:t>
      </w:r>
      <w:r w:rsidRPr="00D729C2">
        <w:rPr>
          <w:i/>
        </w:rPr>
        <w:t>Wea. Forecast</w:t>
      </w:r>
      <w:r>
        <w:t xml:space="preserve">., </w:t>
      </w:r>
      <w:r w:rsidRPr="008B025D">
        <w:t>https://doi.org/10.1175/WAF-D-21-0151.1</w:t>
      </w:r>
      <w:r w:rsidRPr="008F1F11">
        <w:t>.</w:t>
      </w:r>
    </w:p>
    <w:p w14:paraId="24D83182" w14:textId="7FAE9F9F" w:rsidR="0079257A" w:rsidRPr="0079257A" w:rsidRDefault="0079257A" w:rsidP="00317649">
      <w:pPr>
        <w:spacing w:before="0" w:after="0"/>
        <w:ind w:left="720" w:hanging="720"/>
      </w:pPr>
      <w:r w:rsidRPr="0079257A">
        <w:t xml:space="preserve">Fovell, R. G., and A. Gallagher, 2020: Boundary layer and surface verification of the High-Resolution Rapid Refresh, version 3. </w:t>
      </w:r>
      <w:r w:rsidRPr="0079257A">
        <w:rPr>
          <w:i/>
        </w:rPr>
        <w:t>Wea. Forecast</w:t>
      </w:r>
      <w:r w:rsidRPr="0079257A">
        <w:t xml:space="preserve">., </w:t>
      </w:r>
      <w:r w:rsidRPr="0079257A">
        <w:rPr>
          <w:b/>
        </w:rPr>
        <w:t>35</w:t>
      </w:r>
      <w:r w:rsidRPr="0079257A">
        <w:t xml:space="preserve">, 2255-2278, </w:t>
      </w:r>
      <w:hyperlink r:id="rId14" w:history="1">
        <w:r w:rsidRPr="0079257A">
          <w:t>https://doi.org/10.1175/WAF-D-20-0101.1</w:t>
        </w:r>
      </w:hyperlink>
      <w:r w:rsidRPr="0079257A">
        <w:t>.</w:t>
      </w:r>
    </w:p>
    <w:p w14:paraId="5B9CCB02" w14:textId="1C7497A9" w:rsidR="0079257A" w:rsidRDefault="0079257A" w:rsidP="00317649">
      <w:pPr>
        <w:spacing w:before="0" w:after="0"/>
        <w:ind w:left="720" w:hanging="720"/>
      </w:pPr>
      <w:r w:rsidRPr="0079257A">
        <w:t xml:space="preserve">Lee, T. R., M. Buban, E. Dumas, and C. B. Baker, 2019: On the use of rotary-wing aircraft to sample near-surface thermodynamic fields: results from recent field campaigns. </w:t>
      </w:r>
      <w:r w:rsidRPr="0079257A">
        <w:rPr>
          <w:i/>
        </w:rPr>
        <w:t>Sensors</w:t>
      </w:r>
      <w:r w:rsidRPr="0079257A">
        <w:t xml:space="preserve">, </w:t>
      </w:r>
      <w:r w:rsidRPr="0079257A">
        <w:rPr>
          <w:b/>
        </w:rPr>
        <w:t>19</w:t>
      </w:r>
      <w:r w:rsidRPr="0079257A">
        <w:t>, 10, https://doi.org/10.3390/s19010010.</w:t>
      </w:r>
    </w:p>
    <w:p w14:paraId="14F0219E" w14:textId="2BE20945" w:rsidR="0079257A" w:rsidRDefault="0079257A" w:rsidP="00317649">
      <w:pPr>
        <w:spacing w:before="0" w:after="0"/>
        <w:ind w:left="720" w:hanging="720"/>
      </w:pPr>
      <w:r w:rsidRPr="0079257A">
        <w:t xml:space="preserve">Lee, T. R., M. Buban, D. D. Turner, T. P. Meyers, and C. B. Baker, 2019: Evaluation of the High-Resolution Rapid Refresh (HRRR) model using near-surface meteorological and flux observations from Northern Alabama. </w:t>
      </w:r>
      <w:r w:rsidRPr="0079257A">
        <w:rPr>
          <w:i/>
        </w:rPr>
        <w:t>Wea. Forecast</w:t>
      </w:r>
      <w:r w:rsidRPr="0079257A">
        <w:t xml:space="preserve">., </w:t>
      </w:r>
      <w:r w:rsidRPr="0079257A">
        <w:rPr>
          <w:b/>
        </w:rPr>
        <w:t>34</w:t>
      </w:r>
      <w:r w:rsidRPr="0079257A">
        <w:t xml:space="preserve">, 635-663, </w:t>
      </w:r>
      <w:hyperlink r:id="rId15" w:history="1">
        <w:r w:rsidR="00317649" w:rsidRPr="00317649">
          <w:t>https://doi.org/10.1175/WAF-D-18-0184.1</w:t>
        </w:r>
      </w:hyperlink>
      <w:r w:rsidRPr="0079257A">
        <w:t>.</w:t>
      </w:r>
    </w:p>
    <w:p w14:paraId="2CC11582" w14:textId="526B5862" w:rsidR="00317649" w:rsidRPr="00317649" w:rsidRDefault="00317649" w:rsidP="00317649">
      <w:pPr>
        <w:spacing w:before="0" w:after="0"/>
        <w:ind w:left="720" w:hanging="720"/>
      </w:pPr>
      <w:r w:rsidRPr="00317649">
        <w:lastRenderedPageBreak/>
        <w:t>Lee, T. R., R. D. Leeper, T. Wilson, H. Diamond, T. P. Meyers, and D. D. Turner, 2023: Using the U</w:t>
      </w:r>
      <w:ins w:id="40" w:author="Temple Lee" w:date="2023-03-01T08:58:00Z">
        <w:r w:rsidR="009517F4">
          <w:t>.</w:t>
        </w:r>
      </w:ins>
      <w:r w:rsidRPr="00317649">
        <w:t>S</w:t>
      </w:r>
      <w:ins w:id="41" w:author="Temple Lee" w:date="2023-03-01T08:58:00Z">
        <w:r w:rsidR="009517F4">
          <w:t>.</w:t>
        </w:r>
      </w:ins>
      <w:r w:rsidRPr="00317649">
        <w:t xml:space="preserve"> Climate Reference Network to identify biases in near- and sub-surface meteorological fields in the High-Resolution Rapid Refresh (HRRR) weather prediction model. </w:t>
      </w:r>
      <w:r w:rsidRPr="0079257A">
        <w:rPr>
          <w:i/>
        </w:rPr>
        <w:t>Wea. Forecast</w:t>
      </w:r>
      <w:r>
        <w:rPr>
          <w:i/>
        </w:rPr>
        <w:t>.</w:t>
      </w:r>
      <w:r w:rsidRPr="00317649">
        <w:t>, in review.</w:t>
      </w:r>
    </w:p>
    <w:p w14:paraId="5B46789F" w14:textId="0955730B" w:rsidR="0079257A" w:rsidRDefault="0079257A" w:rsidP="00317649">
      <w:pPr>
        <w:spacing w:before="0" w:after="0"/>
        <w:ind w:left="720" w:hanging="720"/>
      </w:pPr>
      <w:r w:rsidRPr="0079257A">
        <w:t>Min, L., D. R. Fitzjarrald, Y. Du, B. E. J. Rose, J. Hong, and Q. Min, 2021: Exploring sources of surface bias in HRRR using New York State Mesonet</w:t>
      </w:r>
      <w:r w:rsidRPr="0079257A">
        <w:rPr>
          <w:i/>
        </w:rPr>
        <w:t>. J. Geophys. Res. Atmos.</w:t>
      </w:r>
      <w:r w:rsidRPr="0079257A">
        <w:t xml:space="preserve">, </w:t>
      </w:r>
      <w:r w:rsidRPr="0079257A">
        <w:rPr>
          <w:b/>
        </w:rPr>
        <w:t>126</w:t>
      </w:r>
      <w:r w:rsidRPr="0079257A">
        <w:t xml:space="preserve">, e2021JD034989, </w:t>
      </w:r>
      <w:hyperlink r:id="rId16" w:history="1">
        <w:r w:rsidRPr="0079257A">
          <w:t>https://doi.org/10.1029/2021JD034989</w:t>
        </w:r>
      </w:hyperlink>
      <w:r>
        <w:t>.</w:t>
      </w:r>
    </w:p>
    <w:p w14:paraId="60D7ABB4" w14:textId="77777777" w:rsidR="0079257A" w:rsidRDefault="0079257A" w:rsidP="00317649">
      <w:pPr>
        <w:spacing w:before="0" w:after="0"/>
        <w:ind w:left="720" w:hanging="720"/>
      </w:pPr>
      <w:r>
        <w:t xml:space="preserve">Wagner, T., P. Klein, and D. Turner, 2019: A new generation of ground-based mobile platforms for active and passive profiling of the boundary layer. </w:t>
      </w:r>
      <w:r w:rsidRPr="00B17CBD">
        <w:rPr>
          <w:i/>
        </w:rPr>
        <w:t>Bull. Amer. Meteor. Soc</w:t>
      </w:r>
      <w:r>
        <w:t xml:space="preserve">., </w:t>
      </w:r>
      <w:r w:rsidRPr="00B17CBD">
        <w:rPr>
          <w:b/>
        </w:rPr>
        <w:t>100</w:t>
      </w:r>
      <w:r>
        <w:t>, 137-153, https://doi.org/10.1175/BAMS-D-17-0165.1.</w:t>
      </w:r>
    </w:p>
    <w:p w14:paraId="50B1ED12" w14:textId="77777777" w:rsidR="00C97464" w:rsidRDefault="00C97464" w:rsidP="00317649">
      <w:pPr>
        <w:spacing w:before="0" w:after="0"/>
        <w:ind w:left="720" w:hanging="720"/>
      </w:pPr>
      <w:r>
        <w:t xml:space="preserve">Whiteman, C. D., and K. J. Allwine, 1986: Extraterrestrial solar radiation on inclined surfaces. </w:t>
      </w:r>
      <w:r w:rsidRPr="00B17CBD">
        <w:rPr>
          <w:i/>
        </w:rPr>
        <w:t>Environ. Softw.</w:t>
      </w:r>
      <w:r>
        <w:t xml:space="preserve">, </w:t>
      </w:r>
      <w:r w:rsidRPr="00B17CBD">
        <w:rPr>
          <w:b/>
        </w:rPr>
        <w:t>1</w:t>
      </w:r>
      <w:r>
        <w:t xml:space="preserve">, 164-169, </w:t>
      </w:r>
      <w:r w:rsidRPr="00036572">
        <w:t>https://doi.org/10.1016/0266-9838(86)90020-1</w:t>
      </w:r>
      <w:r>
        <w:t>.</w:t>
      </w:r>
    </w:p>
    <w:p w14:paraId="398E5DE1" w14:textId="1D1A59D6" w:rsidR="0079257A" w:rsidRPr="00CA038C" w:rsidRDefault="0079257A" w:rsidP="00317649">
      <w:pPr>
        <w:spacing w:before="0" w:after="0"/>
        <w:ind w:left="720" w:hanging="720"/>
      </w:pPr>
      <w:r w:rsidRPr="0079257A">
        <w:t xml:space="preserve">Yue, H., and M. Gebremichael, 2020: Evaluation of high-resolution rapid refresh (HRRR) forecasts for extreme precipitation. </w:t>
      </w:r>
      <w:r w:rsidRPr="0079257A">
        <w:rPr>
          <w:i/>
        </w:rPr>
        <w:t>Environ. Res. Commun</w:t>
      </w:r>
      <w:r w:rsidRPr="0079257A">
        <w:t xml:space="preserve">., </w:t>
      </w:r>
      <w:r w:rsidRPr="0079257A">
        <w:rPr>
          <w:b/>
        </w:rPr>
        <w:t>2</w:t>
      </w:r>
      <w:r w:rsidRPr="0079257A">
        <w:t>, 065004, https://doi.org/10.1088/2515-7620/ab9002.</w:t>
      </w:r>
    </w:p>
    <w:p w14:paraId="3E9DC303" w14:textId="77777777" w:rsidR="0079257A" w:rsidRDefault="0079257A" w:rsidP="00317649">
      <w:pPr>
        <w:spacing w:before="0" w:after="0"/>
        <w:ind w:left="720" w:hanging="720"/>
      </w:pPr>
    </w:p>
    <w:sectPr w:rsidR="0079257A" w:rsidSect="00531A0B">
      <w:headerReference w:type="even" r:id="rId17"/>
      <w:footerReference w:type="even" r:id="rId18"/>
      <w:footerReference w:type="default" r:id="rId19"/>
      <w:headerReference w:type="first" r:id="rId20"/>
      <w:footerReference w:type="first" r:id="rId21"/>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ria Panwala" w:date="2023-03-02T12:26:00Z" w:initials="FP">
    <w:p w14:paraId="1E4CF111" w14:textId="77777777" w:rsidR="00CC1C42" w:rsidRDefault="00CC1C42">
      <w:pPr>
        <w:pStyle w:val="CommentText"/>
      </w:pPr>
      <w:r>
        <w:rPr>
          <w:rStyle w:val="CommentReference"/>
        </w:rPr>
        <w:annotationRef/>
      </w:r>
      <w:r>
        <w:t>Introduction:</w:t>
      </w:r>
    </w:p>
    <w:p w14:paraId="59EDE9E9" w14:textId="77777777" w:rsidR="00CC1C42" w:rsidRDefault="00CC1C42" w:rsidP="00CC1C42">
      <w:pPr>
        <w:pStyle w:val="CommentText"/>
        <w:numPr>
          <w:ilvl w:val="0"/>
          <w:numId w:val="27"/>
        </w:numPr>
      </w:pPr>
      <w:r>
        <w:t>State importance of topic by looking at the bigger picture. Use some central references</w:t>
      </w:r>
    </w:p>
    <w:p w14:paraId="79A9BCA5" w14:textId="77777777" w:rsidR="00CC1C42" w:rsidRDefault="00CC1C42" w:rsidP="00CC1C42">
      <w:pPr>
        <w:pStyle w:val="CommentText"/>
        <w:numPr>
          <w:ilvl w:val="0"/>
          <w:numId w:val="27"/>
        </w:numPr>
      </w:pPr>
      <w:r>
        <w:t xml:space="preserve">Describe previous work. Should I address issues with some of these if it is </w:t>
      </w:r>
      <w:proofErr w:type="spellStart"/>
      <w:r>
        <w:t>relavent</w:t>
      </w:r>
      <w:proofErr w:type="spellEnd"/>
      <w:r>
        <w:t xml:space="preserve"> (while being nice of course)</w:t>
      </w:r>
    </w:p>
    <w:p w14:paraId="0D49139A" w14:textId="4CF5794D" w:rsidR="00CC1C42" w:rsidRDefault="00CC1C42" w:rsidP="00CC1C42">
      <w:pPr>
        <w:pStyle w:val="CommentText"/>
        <w:numPr>
          <w:ilvl w:val="0"/>
          <w:numId w:val="27"/>
        </w:numPr>
      </w:pPr>
      <w:r>
        <w:t>State objective of the paper and why work is different from others.</w:t>
      </w:r>
    </w:p>
  </w:comment>
  <w:comment w:id="10" w:author="Faria Panwala" w:date="2023-02-28T11:47:00Z" w:initials="FP">
    <w:p w14:paraId="75681765" w14:textId="4BE90AA3" w:rsidR="003B100B" w:rsidRDefault="003B100B">
      <w:pPr>
        <w:pStyle w:val="CommentText"/>
      </w:pPr>
      <w:r>
        <w:rPr>
          <w:rStyle w:val="CommentReference"/>
        </w:rPr>
        <w:annotationRef/>
      </w:r>
      <w:r>
        <w:t xml:space="preserve">Assuming I need to talk about each </w:t>
      </w:r>
      <w:proofErr w:type="spellStart"/>
      <w:r>
        <w:t>iop</w:t>
      </w:r>
      <w:proofErr w:type="spellEnd"/>
      <w:r>
        <w:t xml:space="preserve"> in detail while referencing the table? Do I go into the instruments they used even though they are not </w:t>
      </w:r>
      <w:proofErr w:type="spellStart"/>
      <w:r>
        <w:t>relavent</w:t>
      </w:r>
      <w:proofErr w:type="spellEnd"/>
      <w:r>
        <w:t xml:space="preserve"> to us?</w:t>
      </w:r>
    </w:p>
  </w:comment>
  <w:comment w:id="11" w:author="Temple Lee" w:date="2023-03-01T08:28:00Z" w:initials="TL">
    <w:p w14:paraId="45EF38FD" w14:textId="3A0331E7" w:rsidR="003B100B" w:rsidRDefault="003B100B" w:rsidP="00AE7401">
      <w:pPr>
        <w:pStyle w:val="CommentText"/>
        <w:ind w:firstLine="0"/>
      </w:pPr>
      <w:r>
        <w:rPr>
          <w:rStyle w:val="CommentReference"/>
        </w:rPr>
        <w:annotationRef/>
      </w:r>
      <w:r>
        <w:t xml:space="preserve">Yes, some discussion of the overall synoptic setup and meteorological evolution for each IOP would be quite helpful here. Can leave discussion of the measurements that were used in the previous section; I see no need to repeat that here. </w:t>
      </w:r>
    </w:p>
  </w:comment>
  <w:comment w:id="12" w:author="Faria Panwala" w:date="2023-02-28T11:32:00Z" w:initials="FP">
    <w:p w14:paraId="235A0C2F" w14:textId="77777777" w:rsidR="003B100B" w:rsidRDefault="003B100B">
      <w:pPr>
        <w:pStyle w:val="CommentText"/>
      </w:pPr>
      <w:r>
        <w:rPr>
          <w:rStyle w:val="CommentReference"/>
        </w:rPr>
        <w:annotationRef/>
      </w:r>
      <w:r>
        <w:t xml:space="preserve">Should I include a duration </w:t>
      </w:r>
      <w:proofErr w:type="spellStart"/>
      <w:r>
        <w:t>oris</w:t>
      </w:r>
      <w:proofErr w:type="spellEnd"/>
      <w:r>
        <w:t xml:space="preserve"> the time and date info sufficient? </w:t>
      </w:r>
      <w:proofErr w:type="gramStart"/>
      <w:r>
        <w:t>Also</w:t>
      </w:r>
      <w:proofErr w:type="gramEnd"/>
      <w:r>
        <w:t xml:space="preserve"> should we put the subdomain? I believe this is the city where the IOP was based out of according to the </w:t>
      </w:r>
      <w:proofErr w:type="spellStart"/>
      <w:r>
        <w:t>PERiLs</w:t>
      </w:r>
      <w:proofErr w:type="spellEnd"/>
      <w:r>
        <w:t xml:space="preserve"> website</w:t>
      </w:r>
    </w:p>
    <w:p w14:paraId="6F507FEE" w14:textId="5ACA70E6" w:rsidR="003B100B" w:rsidRDefault="003B100B" w:rsidP="00534251">
      <w:pPr>
        <w:pStyle w:val="CommentText"/>
        <w:ind w:firstLine="0"/>
      </w:pPr>
    </w:p>
  </w:comment>
  <w:comment w:id="13" w:author="Faria Panwala" w:date="2023-02-28T11:33:00Z" w:initials="FP">
    <w:p w14:paraId="2D56638A" w14:textId="663582F1" w:rsidR="003B100B" w:rsidRDefault="003B100B" w:rsidP="00534251">
      <w:pPr>
        <w:pStyle w:val="CommentText"/>
        <w:ind w:firstLine="0"/>
      </w:pPr>
      <w:r>
        <w:rPr>
          <w:rStyle w:val="CommentReference"/>
        </w:rPr>
        <w:annotationRef/>
      </w:r>
    </w:p>
  </w:comment>
  <w:comment w:id="14" w:author="Temple Lee" w:date="2023-03-01T08:30:00Z" w:initials="TL">
    <w:p w14:paraId="24579225" w14:textId="50A1DEC4" w:rsidR="003B100B" w:rsidRDefault="003B100B">
      <w:pPr>
        <w:pStyle w:val="CommentText"/>
      </w:pPr>
      <w:r>
        <w:rPr>
          <w:rStyle w:val="CommentReference"/>
        </w:rPr>
        <w:annotationRef/>
      </w:r>
      <w:r>
        <w:t>Not relevant where the city for each IOP was based since we’re not (yet?) focusing on the specific observations that were made just during the IOPs. A map of which stations were impacted / evaluated during each IOP probably would be helpful though. If you send me the stations for each IOP, I can easily generate some maps there to expedite the process.</w:t>
      </w:r>
    </w:p>
  </w:comment>
  <w:comment w:id="16" w:author="Faria Panwala" w:date="2023-02-28T12:11:00Z" w:initials="FP">
    <w:p w14:paraId="2AFA03A2" w14:textId="75A2B14E" w:rsidR="003B100B" w:rsidRDefault="003B100B" w:rsidP="003F2A4E">
      <w:pPr>
        <w:pStyle w:val="CommentText"/>
      </w:pPr>
      <w:r>
        <w:rPr>
          <w:rStyle w:val="CommentReference"/>
        </w:rPr>
        <w:annotationRef/>
      </w:r>
      <w:r>
        <w:t>Will need to specify the timing of each event because it is a specific time period within each IOP. Need to check, if it is perfectly within the entire IOP, don’t need to specify</w:t>
      </w:r>
    </w:p>
  </w:comment>
  <w:comment w:id="17" w:author="Temple Lee" w:date="2023-03-01T08:35:00Z" w:initials="TL">
    <w:p w14:paraId="6505A74E" w14:textId="756A9BD1" w:rsidR="003B100B" w:rsidRDefault="003B100B" w:rsidP="00BC42BE">
      <w:pPr>
        <w:pStyle w:val="CommentText"/>
        <w:ind w:firstLine="0"/>
      </w:pPr>
      <w:r>
        <w:rPr>
          <w:rStyle w:val="CommentReference"/>
        </w:rPr>
        <w:annotationRef/>
      </w:r>
      <w:r>
        <w:t xml:space="preserve">That should be clear from the graphs since they’re time-relative to event </w:t>
      </w:r>
      <w:proofErr w:type="gramStart"/>
      <w:r>
        <w:t>passage</w:t>
      </w:r>
      <w:proofErr w:type="gramEnd"/>
      <w:r>
        <w:t xml:space="preserve"> right?</w:t>
      </w:r>
    </w:p>
  </w:comment>
  <w:comment w:id="15" w:author="Temple Lee" w:date="2023-03-01T08:46:00Z" w:initials="TL">
    <w:p w14:paraId="03562BF2" w14:textId="19C291E7" w:rsidR="003B100B" w:rsidRDefault="003B100B">
      <w:pPr>
        <w:pStyle w:val="CommentText"/>
      </w:pPr>
      <w:r>
        <w:rPr>
          <w:rStyle w:val="CommentReference"/>
        </w:rPr>
        <w:annotationRef/>
      </w:r>
      <w:r>
        <w:t>Should be integrated into the Methods section where you describe your approach and how you define the passage of the event at each station, i.e. using observations from radar, satellite, etc.</w:t>
      </w:r>
    </w:p>
  </w:comment>
  <w:comment w:id="18" w:author="Faria Panwala" w:date="2023-02-28T12:00:00Z" w:initials="FP">
    <w:p w14:paraId="1EA2DAD8" w14:textId="0ECD0756" w:rsidR="003B100B" w:rsidRDefault="003B100B">
      <w:pPr>
        <w:pStyle w:val="CommentText"/>
      </w:pPr>
      <w:r>
        <w:rPr>
          <w:rStyle w:val="CommentReference"/>
        </w:rPr>
        <w:annotationRef/>
      </w:r>
      <w:r>
        <w:t>Add this in if needed</w:t>
      </w:r>
    </w:p>
  </w:comment>
  <w:comment w:id="19" w:author="Temple Lee" w:date="2023-03-01T08:36:00Z" w:initials="TL">
    <w:p w14:paraId="560FDF05" w14:textId="7FBA927B" w:rsidR="003B100B" w:rsidRDefault="003B100B" w:rsidP="00BC42BE">
      <w:pPr>
        <w:pStyle w:val="CommentText"/>
        <w:ind w:firstLine="0"/>
      </w:pPr>
      <w:r>
        <w:rPr>
          <w:rStyle w:val="CommentReference"/>
        </w:rPr>
        <w:annotationRef/>
      </w:r>
      <w:r>
        <w:t>Probably just the RMSEs rather than MBE since the MBE will be shown in the graphs.</w:t>
      </w:r>
    </w:p>
  </w:comment>
  <w:comment w:id="20" w:author="Faria Panwala" w:date="2023-02-28T11:50:00Z" w:initials="FP">
    <w:p w14:paraId="43E677A3" w14:textId="38FC4749" w:rsidR="003B100B" w:rsidRDefault="003B100B">
      <w:pPr>
        <w:pStyle w:val="CommentText"/>
      </w:pPr>
      <w:r>
        <w:rPr>
          <w:rStyle w:val="CommentReference"/>
        </w:rPr>
        <w:annotationRef/>
      </w:r>
      <w:r>
        <w:t>Will probably add in a table of station location and time relative to event passage for each IOP eventually</w:t>
      </w:r>
    </w:p>
  </w:comment>
  <w:comment w:id="21" w:author="Temple Lee" w:date="2023-03-01T08:37:00Z" w:initials="TL">
    <w:p w14:paraId="02F85767" w14:textId="2E8A3984" w:rsidR="003B100B" w:rsidRDefault="003B100B">
      <w:pPr>
        <w:pStyle w:val="CommentText"/>
      </w:pPr>
      <w:r>
        <w:rPr>
          <w:rStyle w:val="CommentReference"/>
        </w:rPr>
        <w:annotationRef/>
      </w:r>
      <w:r>
        <w:t>Good idea!</w:t>
      </w:r>
    </w:p>
  </w:comment>
  <w:comment w:id="22" w:author="Faria Panwala" w:date="2023-02-28T14:37:00Z" w:initials="FP">
    <w:p w14:paraId="471666F4" w14:textId="20FAD45A" w:rsidR="003B100B" w:rsidRDefault="003B100B">
      <w:pPr>
        <w:pStyle w:val="CommentText"/>
      </w:pPr>
      <w:r>
        <w:rPr>
          <w:rStyle w:val="CommentReference"/>
        </w:rPr>
        <w:annotationRef/>
      </w:r>
      <w:r>
        <w:t>Need to include results for RMSE tables</w:t>
      </w:r>
    </w:p>
  </w:comment>
  <w:comment w:id="23" w:author="Temple Lee" w:date="2023-03-01T08:38:00Z" w:initials="TL">
    <w:p w14:paraId="4A65EB8F" w14:textId="47735762" w:rsidR="003B100B" w:rsidRDefault="003B100B">
      <w:pPr>
        <w:pStyle w:val="CommentText"/>
      </w:pPr>
      <w:r>
        <w:rPr>
          <w:rStyle w:val="CommentReference"/>
        </w:rPr>
        <w:annotationRef/>
      </w:r>
      <w:r>
        <w:t>Yes; see above.</w:t>
      </w:r>
    </w:p>
  </w:comment>
  <w:comment w:id="24" w:author="Faria Panwala" w:date="2023-02-28T15:07:00Z" w:initials="FP">
    <w:p w14:paraId="7B909709" w14:textId="72710D80" w:rsidR="003B100B" w:rsidRDefault="003B100B">
      <w:pPr>
        <w:pStyle w:val="CommentText"/>
      </w:pPr>
      <w:r>
        <w:rPr>
          <w:rStyle w:val="CommentReference"/>
        </w:rPr>
        <w:annotationRef/>
      </w:r>
      <w:r>
        <w:t xml:space="preserve">Need to format this into sub sections </w:t>
      </w:r>
    </w:p>
  </w:comment>
  <w:comment w:id="25" w:author="Temple Lee" w:date="2023-03-01T08:40:00Z" w:initials="TL">
    <w:p w14:paraId="43C49438" w14:textId="5CC9F24B" w:rsidR="003B100B" w:rsidRDefault="003B100B" w:rsidP="006C414A">
      <w:pPr>
        <w:pStyle w:val="CommentText"/>
        <w:ind w:firstLine="0"/>
      </w:pPr>
      <w:r>
        <w:rPr>
          <w:rStyle w:val="CommentReference"/>
        </w:rPr>
        <w:annotationRef/>
      </w:r>
      <w:r>
        <w:t xml:space="preserve">Not necessarily…depending on what you find for the other IOPs, may make sense to discuss e.g. the performance of the HRRR for air temperature across IOPs, then for precipitation, etc. </w:t>
      </w:r>
    </w:p>
  </w:comment>
  <w:comment w:id="31" w:author="Temple Lee" w:date="2023-03-01T08:51:00Z" w:initials="TL">
    <w:p w14:paraId="27EF82F6" w14:textId="51E8A9A5" w:rsidR="003B100B" w:rsidRDefault="003B100B">
      <w:pPr>
        <w:pStyle w:val="CommentText"/>
      </w:pPr>
      <w:r>
        <w:rPr>
          <w:rStyle w:val="CommentReference"/>
        </w:rPr>
        <w:annotationRef/>
      </w:r>
      <w:r>
        <w:t>I’m picky here…what’s obvious to some may not be obvious to all.</w:t>
      </w:r>
    </w:p>
  </w:comment>
  <w:comment w:id="35" w:author="Temple Lee" w:date="2023-03-01T08:51:00Z" w:initials="TL">
    <w:p w14:paraId="1AC472CD" w14:textId="11D57102" w:rsidR="003B100B" w:rsidRDefault="003B100B">
      <w:pPr>
        <w:pStyle w:val="CommentText"/>
      </w:pPr>
      <w:r>
        <w:rPr>
          <w:rStyle w:val="CommentReference"/>
        </w:rPr>
        <w:annotationRef/>
      </w:r>
      <w:r>
        <w:t>This should be addressed and filtered before plotting.</w:t>
      </w:r>
    </w:p>
  </w:comment>
  <w:comment w:id="38" w:author="Faria Panwala" w:date="2023-02-28T15:28:00Z" w:initials="FP">
    <w:p w14:paraId="314A77CC" w14:textId="77777777" w:rsidR="003B100B" w:rsidRDefault="003B100B">
      <w:pPr>
        <w:pStyle w:val="CommentText"/>
      </w:pPr>
      <w:r>
        <w:rPr>
          <w:rStyle w:val="CommentReference"/>
        </w:rPr>
        <w:annotationRef/>
      </w:r>
      <w:r>
        <w:t>Is this where I would talk about stations that needed to be removed due to missing data, or would I include that in the results section?</w:t>
      </w:r>
    </w:p>
    <w:p w14:paraId="56091A19" w14:textId="5F6142BF" w:rsidR="003B100B" w:rsidRDefault="003B100B">
      <w:pPr>
        <w:pStyle w:val="CommentText"/>
      </w:pPr>
    </w:p>
  </w:comment>
  <w:comment w:id="39" w:author="Temple Lee" w:date="2023-03-01T08:39:00Z" w:initials="TL">
    <w:p w14:paraId="015AEDB1" w14:textId="77DE9A48" w:rsidR="003B100B" w:rsidRDefault="003B100B">
      <w:pPr>
        <w:pStyle w:val="CommentText"/>
      </w:pPr>
      <w:r>
        <w:rPr>
          <w:rStyle w:val="CommentReference"/>
        </w:rPr>
        <w:annotationRef/>
      </w:r>
      <w:r>
        <w:t xml:space="preserve">Neither; would recommend discussing in the Methods section, i.e. how missing data were treated. What we really want to focus on here are the differences among the IOPs. However, depending on what you find, it may be more natural to have a combined Results + Discussion section. </w:t>
      </w:r>
    </w:p>
  </w:comment>
  <w:comment w:id="36" w:author="Faria Panwala" w:date="2023-02-28T15:44:00Z" w:initials="FP">
    <w:p w14:paraId="13B5662A" w14:textId="77777777" w:rsidR="003B100B" w:rsidRDefault="003B100B">
      <w:pPr>
        <w:pStyle w:val="CommentText"/>
      </w:pPr>
      <w:r>
        <w:rPr>
          <w:rStyle w:val="CommentReference"/>
        </w:rPr>
        <w:annotationRef/>
      </w:r>
      <w:r>
        <w:t xml:space="preserve">Notes for discussion: </w:t>
      </w:r>
    </w:p>
    <w:p w14:paraId="4826F703" w14:textId="77777777" w:rsidR="003B100B" w:rsidRDefault="003B100B" w:rsidP="009D0A7E">
      <w:pPr>
        <w:pStyle w:val="CommentText"/>
        <w:numPr>
          <w:ilvl w:val="0"/>
          <w:numId w:val="26"/>
        </w:numPr>
      </w:pPr>
      <w:r>
        <w:t xml:space="preserve"> Acknowledge missing data here? </w:t>
      </w:r>
    </w:p>
    <w:p w14:paraId="0CAEB7E7" w14:textId="77777777" w:rsidR="003B100B" w:rsidRDefault="003B100B" w:rsidP="009D0A7E">
      <w:pPr>
        <w:pStyle w:val="CommentText"/>
        <w:numPr>
          <w:ilvl w:val="0"/>
          <w:numId w:val="26"/>
        </w:numPr>
      </w:pPr>
      <w:r>
        <w:t xml:space="preserve"> Talk about nighttime differences for incoming radiation </w:t>
      </w:r>
    </w:p>
    <w:p w14:paraId="632206C9" w14:textId="78424CBF" w:rsidR="003B100B" w:rsidRDefault="003B100B" w:rsidP="009D0A7E">
      <w:pPr>
        <w:pStyle w:val="CommentText"/>
        <w:numPr>
          <w:ilvl w:val="0"/>
          <w:numId w:val="26"/>
        </w:numPr>
      </w:pPr>
      <w:r>
        <w:t xml:space="preserve"> If the MBE values are negative, the HRRR underestimated relative to the USCRN (observed) values. If they are positive, it overestimated</w:t>
      </w:r>
    </w:p>
  </w:comment>
  <w:comment w:id="37" w:author="Temple Lee" w:date="2023-03-01T08:40:00Z" w:initials="TL">
    <w:p w14:paraId="1A5B6DC9" w14:textId="63A71C3C" w:rsidR="003B100B" w:rsidRDefault="003B100B">
      <w:pPr>
        <w:pStyle w:val="CommentText"/>
      </w:pPr>
      <w:r>
        <w:rPr>
          <w:rStyle w:val="CommentReference"/>
        </w:rPr>
        <w:annotationRef/>
      </w:r>
      <w:r>
        <w:t>This can probably be weaved into the results section, but TBD. The treatment of missing data should be discussed in the Methods section. Discussion of the MBE can be also be a part of the Methods section, whereby you note that you’re looking at HRRR – Observed USCRN value, rather than the other way around.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9139A" w15:done="0"/>
  <w15:commentEx w15:paraId="75681765" w15:done="0"/>
  <w15:commentEx w15:paraId="45EF38FD" w15:paraIdParent="75681765" w15:done="0"/>
  <w15:commentEx w15:paraId="6F507FEE" w15:done="0"/>
  <w15:commentEx w15:paraId="2D56638A" w15:paraIdParent="6F507FEE" w15:done="0"/>
  <w15:commentEx w15:paraId="24579225" w15:paraIdParent="6F507FEE" w15:done="0"/>
  <w15:commentEx w15:paraId="2AFA03A2" w15:done="0"/>
  <w15:commentEx w15:paraId="6505A74E" w15:paraIdParent="2AFA03A2" w15:done="0"/>
  <w15:commentEx w15:paraId="03562BF2" w15:done="0"/>
  <w15:commentEx w15:paraId="1EA2DAD8" w15:done="0"/>
  <w15:commentEx w15:paraId="560FDF05" w15:paraIdParent="1EA2DAD8" w15:done="0"/>
  <w15:commentEx w15:paraId="43E677A3" w15:done="0"/>
  <w15:commentEx w15:paraId="02F85767" w15:paraIdParent="43E677A3" w15:done="0"/>
  <w15:commentEx w15:paraId="471666F4" w15:done="0"/>
  <w15:commentEx w15:paraId="4A65EB8F" w15:paraIdParent="471666F4" w15:done="0"/>
  <w15:commentEx w15:paraId="7B909709" w15:done="0"/>
  <w15:commentEx w15:paraId="43C49438" w15:paraIdParent="7B909709" w15:done="0"/>
  <w15:commentEx w15:paraId="27EF82F6" w15:done="0"/>
  <w15:commentEx w15:paraId="1AC472CD" w15:done="0"/>
  <w15:commentEx w15:paraId="56091A19" w15:done="0"/>
  <w15:commentEx w15:paraId="015AEDB1" w15:paraIdParent="56091A19" w15:done="0"/>
  <w15:commentEx w15:paraId="632206C9" w15:done="0"/>
  <w15:commentEx w15:paraId="1A5B6DC9" w15:paraIdParent="632206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78A8" w16cex:dateUtc="2022-11-23T17:47:00Z"/>
  <w16cex:commentExtensible w16cex:durableId="27288857" w16cex:dateUtc="2022-11-23T18:53:00Z"/>
  <w16cex:commentExtensible w16cex:durableId="27287969" w16cex:dateUtc="2022-11-23T17:50:00Z"/>
  <w16cex:commentExtensible w16cex:durableId="27287AD8" w16cex:dateUtc="2022-11-23T17:56:00Z"/>
  <w16cex:commentExtensible w16cex:durableId="27287B4B" w16cex:dateUtc="2022-11-23T17:58:00Z"/>
  <w16cex:commentExtensible w16cex:durableId="272880E9" w16cex:dateUtc="2022-11-23T18:22:00Z"/>
  <w16cex:commentExtensible w16cex:durableId="272883E9" w16cex:dateUtc="2022-11-23T18:35:00Z"/>
  <w16cex:commentExtensible w16cex:durableId="27288776" w16cex:dateUtc="2022-11-23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9139A" w16cid:durableId="27AB1472"/>
  <w16cid:commentId w16cid:paraId="75681765" w16cid:durableId="27A8683E"/>
  <w16cid:commentId w16cid:paraId="45EF38FD" w16cid:durableId="27A98B34"/>
  <w16cid:commentId w16cid:paraId="6F507FEE" w16cid:durableId="27A864B4"/>
  <w16cid:commentId w16cid:paraId="2D56638A" w16cid:durableId="27A864F6"/>
  <w16cid:commentId w16cid:paraId="24579225" w16cid:durableId="27A98B9B"/>
  <w16cid:commentId w16cid:paraId="2AFA03A2" w16cid:durableId="27A86DDA"/>
  <w16cid:commentId w16cid:paraId="6505A74E" w16cid:durableId="27A98CED"/>
  <w16cid:commentId w16cid:paraId="03562BF2" w16cid:durableId="27A98F76"/>
  <w16cid:commentId w16cid:paraId="1EA2DAD8" w16cid:durableId="27A86B6B"/>
  <w16cid:commentId w16cid:paraId="560FDF05" w16cid:durableId="27A98D1B"/>
  <w16cid:commentId w16cid:paraId="43E677A3" w16cid:durableId="27A868F8"/>
  <w16cid:commentId w16cid:paraId="02F85767" w16cid:durableId="27A98D5C"/>
  <w16cid:commentId w16cid:paraId="471666F4" w16cid:durableId="27A8902F"/>
  <w16cid:commentId w16cid:paraId="4A65EB8F" w16cid:durableId="27A98D9F"/>
  <w16cid:commentId w16cid:paraId="7B909709" w16cid:durableId="27A89720"/>
  <w16cid:commentId w16cid:paraId="43C49438" w16cid:durableId="27A98DE6"/>
  <w16cid:commentId w16cid:paraId="27EF82F6" w16cid:durableId="27A9907F"/>
  <w16cid:commentId w16cid:paraId="1AC472CD" w16cid:durableId="27A990A8"/>
  <w16cid:commentId w16cid:paraId="56091A19" w16cid:durableId="27A89C0F"/>
  <w16cid:commentId w16cid:paraId="015AEDB1" w16cid:durableId="27A98DB3"/>
  <w16cid:commentId w16cid:paraId="632206C9" w16cid:durableId="27A89FCC"/>
  <w16cid:commentId w16cid:paraId="1A5B6DC9" w16cid:durableId="27A98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DA25" w14:textId="77777777" w:rsidR="00497D81" w:rsidRDefault="00497D81" w:rsidP="00BE02FD">
      <w:r>
        <w:separator/>
      </w:r>
    </w:p>
    <w:p w14:paraId="357A8D64" w14:textId="77777777" w:rsidR="00497D81" w:rsidRDefault="00497D81" w:rsidP="00BE02FD"/>
    <w:p w14:paraId="398F07E6" w14:textId="77777777" w:rsidR="00497D81" w:rsidRDefault="00497D81"/>
  </w:endnote>
  <w:endnote w:type="continuationSeparator" w:id="0">
    <w:p w14:paraId="04C1153F" w14:textId="77777777" w:rsidR="00497D81" w:rsidRDefault="00497D81" w:rsidP="00BE02FD">
      <w:r>
        <w:continuationSeparator/>
      </w:r>
    </w:p>
    <w:p w14:paraId="7E58BBC5" w14:textId="77777777" w:rsidR="00497D81" w:rsidRDefault="00497D81" w:rsidP="00BE02FD"/>
    <w:p w14:paraId="2D286303" w14:textId="77777777" w:rsidR="00497D81" w:rsidRDefault="00497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3B100B" w:rsidRPr="004E1E6F" w:rsidRDefault="003B100B"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EndPr>
      <w:rPr>
        <w:noProof/>
      </w:rPr>
    </w:sdtEndPr>
    <w:sdtContent>
      <w:p w14:paraId="7A7172F3" w14:textId="1EDA1A13" w:rsidR="003B100B" w:rsidRPr="00AB5C37" w:rsidRDefault="003B100B" w:rsidP="00F12980">
        <w:pPr>
          <w:pStyle w:val="Footer"/>
          <w:jc w:val="right"/>
        </w:pPr>
        <w:r w:rsidRPr="00AB5C37">
          <w:fldChar w:fldCharType="begin"/>
        </w:r>
        <w:r w:rsidRPr="00AB5C37">
          <w:instrText xml:space="preserve"> PAGE   \* MERGEFORMAT </w:instrText>
        </w:r>
        <w:r w:rsidRPr="00AB5C37">
          <w:fldChar w:fldCharType="separate"/>
        </w:r>
        <w:r>
          <w:rPr>
            <w:noProof/>
          </w:rPr>
          <w:t>28</w:t>
        </w:r>
        <w:r w:rsidRPr="00AB5C37">
          <w:rPr>
            <w:noProof/>
          </w:rPr>
          <w:fldChar w:fldCharType="end"/>
        </w:r>
      </w:p>
    </w:sdtContent>
  </w:sdt>
  <w:p w14:paraId="79085268" w14:textId="3AF329C3" w:rsidR="003B100B" w:rsidRPr="004E1E6F" w:rsidRDefault="003B100B" w:rsidP="00BE02FD">
    <w:r w:rsidRPr="00AB5C37">
      <w:t xml:space="preserve">File generated with AMS Word template </w:t>
    </w:r>
    <w:r>
      <w:t>2</w:t>
    </w:r>
    <w:r w:rsidRPr="00AB5C37">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3B100B" w:rsidRPr="004E1E6F" w:rsidRDefault="003B100B"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C572B" w14:textId="77777777" w:rsidR="00497D81" w:rsidRDefault="00497D81" w:rsidP="00BE02FD">
      <w:r>
        <w:separator/>
      </w:r>
    </w:p>
    <w:p w14:paraId="5C38B0CF" w14:textId="77777777" w:rsidR="00497D81" w:rsidRDefault="00497D81" w:rsidP="00BE02FD"/>
    <w:p w14:paraId="05E3EB24" w14:textId="77777777" w:rsidR="00497D81" w:rsidRDefault="00497D81"/>
  </w:footnote>
  <w:footnote w:type="continuationSeparator" w:id="0">
    <w:p w14:paraId="59279AB9" w14:textId="77777777" w:rsidR="00497D81" w:rsidRDefault="00497D81" w:rsidP="00BE02FD">
      <w:r>
        <w:continuationSeparator/>
      </w:r>
    </w:p>
    <w:p w14:paraId="5F6792D5" w14:textId="77777777" w:rsidR="00497D81" w:rsidRDefault="00497D81" w:rsidP="00BE02FD"/>
    <w:p w14:paraId="2378D73D" w14:textId="77777777" w:rsidR="00497D81" w:rsidRDefault="00497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3B100B" w:rsidRPr="004E1E6F" w:rsidRDefault="003B100B" w:rsidP="00BE02FD">
    <w:r w:rsidRPr="004E1E6F">
      <w:t>Publisher: AMS; Journal: WAF:Weather and Forecasting</w:t>
    </w:r>
  </w:p>
  <w:p w14:paraId="26737EEB" w14:textId="77777777" w:rsidR="003B100B" w:rsidRPr="004E1E6F" w:rsidRDefault="003B100B" w:rsidP="00BE02FD">
    <w:r w:rsidRPr="004E1E6F">
      <w:t xml:space="preserve"> Job#: 0; Volume: 00; Issue: 0; Art#: D190061; Prod#: ;</w:t>
    </w:r>
  </w:p>
  <w:p w14:paraId="37D8CF6B" w14:textId="77777777" w:rsidR="003B100B" w:rsidRPr="004E1E6F" w:rsidRDefault="003B100B" w:rsidP="00BE02FD">
    <w:r w:rsidRPr="004E1E6F">
      <w:t xml:space="preserve"> Month: ; Year: ; Section Head: ; CopyHold: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3B100B" w:rsidRPr="004E1E6F" w:rsidRDefault="003B100B" w:rsidP="00BE02FD">
    <w:r w:rsidRPr="004E1E6F">
      <w:t xml:space="preserve">Publisher: AMS; Journal: </w:t>
    </w:r>
    <w:proofErr w:type="spellStart"/>
    <w:r w:rsidRPr="004E1E6F">
      <w:t>WAF:Weather</w:t>
    </w:r>
    <w:proofErr w:type="spellEnd"/>
    <w:r w:rsidRPr="004E1E6F">
      <w:t xml:space="preserve"> and Forecasting</w:t>
    </w:r>
  </w:p>
  <w:p w14:paraId="09E646E8" w14:textId="77777777" w:rsidR="003B100B" w:rsidRPr="004E1E6F" w:rsidRDefault="003B100B" w:rsidP="00BE02FD">
    <w:r w:rsidRPr="004E1E6F">
      <w:t xml:space="preserve"> Job#: 0; Volume: 00; Issue: 0; Art#: D190061; Prod#: ;</w:t>
    </w:r>
  </w:p>
  <w:p w14:paraId="623AD69F" w14:textId="77777777" w:rsidR="003B100B" w:rsidRPr="004E1E6F" w:rsidRDefault="003B100B" w:rsidP="00BE02FD">
    <w:r w:rsidRPr="004E1E6F">
      <w:t xml:space="preserve"> Month: ; Year: ; Section Head: ; </w:t>
    </w:r>
    <w:proofErr w:type="spellStart"/>
    <w:r w:rsidRPr="004E1E6F">
      <w:t>CopyHold</w:t>
    </w:r>
    <w:proofErr w:type="spellEnd"/>
    <w:r w:rsidRPr="004E1E6F">
      <w:t>: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C67335"/>
    <w:multiLevelType w:val="hybridMultilevel"/>
    <w:tmpl w:val="41C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B979C5"/>
    <w:multiLevelType w:val="hybridMultilevel"/>
    <w:tmpl w:val="0DB0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7" w15:restartNumberingAfterBreak="0">
    <w:nsid w:val="4CE8359A"/>
    <w:multiLevelType w:val="hybridMultilevel"/>
    <w:tmpl w:val="3982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7C154D3"/>
    <w:multiLevelType w:val="hybridMultilevel"/>
    <w:tmpl w:val="C51EA788"/>
    <w:lvl w:ilvl="0" w:tplc="915E46FC">
      <w:start w:val="1"/>
      <w:numFmt w:val="bullet"/>
      <w:lvlText w:val="•"/>
      <w:lvlJc w:val="left"/>
      <w:pPr>
        <w:tabs>
          <w:tab w:val="num" w:pos="720"/>
        </w:tabs>
        <w:ind w:left="720" w:hanging="360"/>
      </w:pPr>
      <w:rPr>
        <w:rFonts w:ascii="Arial" w:hAnsi="Arial" w:hint="default"/>
      </w:rPr>
    </w:lvl>
    <w:lvl w:ilvl="1" w:tplc="A470D360">
      <w:start w:val="1"/>
      <w:numFmt w:val="bullet"/>
      <w:lvlText w:val="•"/>
      <w:lvlJc w:val="left"/>
      <w:pPr>
        <w:tabs>
          <w:tab w:val="num" w:pos="1440"/>
        </w:tabs>
        <w:ind w:left="1440" w:hanging="360"/>
      </w:pPr>
      <w:rPr>
        <w:rFonts w:ascii="Arial" w:hAnsi="Arial" w:hint="default"/>
      </w:rPr>
    </w:lvl>
    <w:lvl w:ilvl="2" w:tplc="91B426FC" w:tentative="1">
      <w:start w:val="1"/>
      <w:numFmt w:val="bullet"/>
      <w:lvlText w:val="•"/>
      <w:lvlJc w:val="left"/>
      <w:pPr>
        <w:tabs>
          <w:tab w:val="num" w:pos="2160"/>
        </w:tabs>
        <w:ind w:left="2160" w:hanging="360"/>
      </w:pPr>
      <w:rPr>
        <w:rFonts w:ascii="Arial" w:hAnsi="Arial" w:hint="default"/>
      </w:rPr>
    </w:lvl>
    <w:lvl w:ilvl="3" w:tplc="0E9E1844" w:tentative="1">
      <w:start w:val="1"/>
      <w:numFmt w:val="bullet"/>
      <w:lvlText w:val="•"/>
      <w:lvlJc w:val="left"/>
      <w:pPr>
        <w:tabs>
          <w:tab w:val="num" w:pos="2880"/>
        </w:tabs>
        <w:ind w:left="2880" w:hanging="360"/>
      </w:pPr>
      <w:rPr>
        <w:rFonts w:ascii="Arial" w:hAnsi="Arial" w:hint="default"/>
      </w:rPr>
    </w:lvl>
    <w:lvl w:ilvl="4" w:tplc="39FCD772" w:tentative="1">
      <w:start w:val="1"/>
      <w:numFmt w:val="bullet"/>
      <w:lvlText w:val="•"/>
      <w:lvlJc w:val="left"/>
      <w:pPr>
        <w:tabs>
          <w:tab w:val="num" w:pos="3600"/>
        </w:tabs>
        <w:ind w:left="3600" w:hanging="360"/>
      </w:pPr>
      <w:rPr>
        <w:rFonts w:ascii="Arial" w:hAnsi="Arial" w:hint="default"/>
      </w:rPr>
    </w:lvl>
    <w:lvl w:ilvl="5" w:tplc="B98CA6F8" w:tentative="1">
      <w:start w:val="1"/>
      <w:numFmt w:val="bullet"/>
      <w:lvlText w:val="•"/>
      <w:lvlJc w:val="left"/>
      <w:pPr>
        <w:tabs>
          <w:tab w:val="num" w:pos="4320"/>
        </w:tabs>
        <w:ind w:left="4320" w:hanging="360"/>
      </w:pPr>
      <w:rPr>
        <w:rFonts w:ascii="Arial" w:hAnsi="Arial" w:hint="default"/>
      </w:rPr>
    </w:lvl>
    <w:lvl w:ilvl="6" w:tplc="06345F04" w:tentative="1">
      <w:start w:val="1"/>
      <w:numFmt w:val="bullet"/>
      <w:lvlText w:val="•"/>
      <w:lvlJc w:val="left"/>
      <w:pPr>
        <w:tabs>
          <w:tab w:val="num" w:pos="5040"/>
        </w:tabs>
        <w:ind w:left="5040" w:hanging="360"/>
      </w:pPr>
      <w:rPr>
        <w:rFonts w:ascii="Arial" w:hAnsi="Arial" w:hint="default"/>
      </w:rPr>
    </w:lvl>
    <w:lvl w:ilvl="7" w:tplc="917A8BA2" w:tentative="1">
      <w:start w:val="1"/>
      <w:numFmt w:val="bullet"/>
      <w:lvlText w:val="•"/>
      <w:lvlJc w:val="left"/>
      <w:pPr>
        <w:tabs>
          <w:tab w:val="num" w:pos="5760"/>
        </w:tabs>
        <w:ind w:left="5760" w:hanging="360"/>
      </w:pPr>
      <w:rPr>
        <w:rFonts w:ascii="Arial" w:hAnsi="Arial" w:hint="default"/>
      </w:rPr>
    </w:lvl>
    <w:lvl w:ilvl="8" w:tplc="3544E6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3A7EDE"/>
    <w:multiLevelType w:val="hybridMultilevel"/>
    <w:tmpl w:val="AA6A3A40"/>
    <w:lvl w:ilvl="0" w:tplc="DD720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40BB6"/>
    <w:multiLevelType w:val="hybridMultilevel"/>
    <w:tmpl w:val="59EC3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D429B0"/>
    <w:multiLevelType w:val="hybridMultilevel"/>
    <w:tmpl w:val="E89A1604"/>
    <w:lvl w:ilvl="0" w:tplc="17DA66D0">
      <w:start w:val="1"/>
      <w:numFmt w:val="bullet"/>
      <w:lvlText w:val="•"/>
      <w:lvlJc w:val="left"/>
      <w:pPr>
        <w:tabs>
          <w:tab w:val="num" w:pos="720"/>
        </w:tabs>
        <w:ind w:left="720" w:hanging="360"/>
      </w:pPr>
      <w:rPr>
        <w:rFonts w:ascii="Arial" w:hAnsi="Arial" w:hint="default"/>
      </w:rPr>
    </w:lvl>
    <w:lvl w:ilvl="1" w:tplc="917EF3B0">
      <w:start w:val="1"/>
      <w:numFmt w:val="bullet"/>
      <w:lvlText w:val="•"/>
      <w:lvlJc w:val="left"/>
      <w:pPr>
        <w:tabs>
          <w:tab w:val="num" w:pos="1440"/>
        </w:tabs>
        <w:ind w:left="1440" w:hanging="360"/>
      </w:pPr>
      <w:rPr>
        <w:rFonts w:ascii="Arial" w:hAnsi="Arial" w:hint="default"/>
      </w:rPr>
    </w:lvl>
    <w:lvl w:ilvl="2" w:tplc="634A81A6" w:tentative="1">
      <w:start w:val="1"/>
      <w:numFmt w:val="bullet"/>
      <w:lvlText w:val="•"/>
      <w:lvlJc w:val="left"/>
      <w:pPr>
        <w:tabs>
          <w:tab w:val="num" w:pos="2160"/>
        </w:tabs>
        <w:ind w:left="2160" w:hanging="360"/>
      </w:pPr>
      <w:rPr>
        <w:rFonts w:ascii="Arial" w:hAnsi="Arial" w:hint="default"/>
      </w:rPr>
    </w:lvl>
    <w:lvl w:ilvl="3" w:tplc="512EE594" w:tentative="1">
      <w:start w:val="1"/>
      <w:numFmt w:val="bullet"/>
      <w:lvlText w:val="•"/>
      <w:lvlJc w:val="left"/>
      <w:pPr>
        <w:tabs>
          <w:tab w:val="num" w:pos="2880"/>
        </w:tabs>
        <w:ind w:left="2880" w:hanging="360"/>
      </w:pPr>
      <w:rPr>
        <w:rFonts w:ascii="Arial" w:hAnsi="Arial" w:hint="default"/>
      </w:rPr>
    </w:lvl>
    <w:lvl w:ilvl="4" w:tplc="E218472A" w:tentative="1">
      <w:start w:val="1"/>
      <w:numFmt w:val="bullet"/>
      <w:lvlText w:val="•"/>
      <w:lvlJc w:val="left"/>
      <w:pPr>
        <w:tabs>
          <w:tab w:val="num" w:pos="3600"/>
        </w:tabs>
        <w:ind w:left="3600" w:hanging="360"/>
      </w:pPr>
      <w:rPr>
        <w:rFonts w:ascii="Arial" w:hAnsi="Arial" w:hint="default"/>
      </w:rPr>
    </w:lvl>
    <w:lvl w:ilvl="5" w:tplc="6B2E5D90" w:tentative="1">
      <w:start w:val="1"/>
      <w:numFmt w:val="bullet"/>
      <w:lvlText w:val="•"/>
      <w:lvlJc w:val="left"/>
      <w:pPr>
        <w:tabs>
          <w:tab w:val="num" w:pos="4320"/>
        </w:tabs>
        <w:ind w:left="4320" w:hanging="360"/>
      </w:pPr>
      <w:rPr>
        <w:rFonts w:ascii="Arial" w:hAnsi="Arial" w:hint="default"/>
      </w:rPr>
    </w:lvl>
    <w:lvl w:ilvl="6" w:tplc="F878B96A" w:tentative="1">
      <w:start w:val="1"/>
      <w:numFmt w:val="bullet"/>
      <w:lvlText w:val="•"/>
      <w:lvlJc w:val="left"/>
      <w:pPr>
        <w:tabs>
          <w:tab w:val="num" w:pos="5040"/>
        </w:tabs>
        <w:ind w:left="5040" w:hanging="360"/>
      </w:pPr>
      <w:rPr>
        <w:rFonts w:ascii="Arial" w:hAnsi="Arial" w:hint="default"/>
      </w:rPr>
    </w:lvl>
    <w:lvl w:ilvl="7" w:tplc="A202C4DE" w:tentative="1">
      <w:start w:val="1"/>
      <w:numFmt w:val="bullet"/>
      <w:lvlText w:val="•"/>
      <w:lvlJc w:val="left"/>
      <w:pPr>
        <w:tabs>
          <w:tab w:val="num" w:pos="5760"/>
        </w:tabs>
        <w:ind w:left="5760" w:hanging="360"/>
      </w:pPr>
      <w:rPr>
        <w:rFonts w:ascii="Arial" w:hAnsi="Arial" w:hint="default"/>
      </w:rPr>
    </w:lvl>
    <w:lvl w:ilvl="8" w:tplc="EF9246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CC7FAB"/>
    <w:multiLevelType w:val="hybridMultilevel"/>
    <w:tmpl w:val="47446D12"/>
    <w:lvl w:ilvl="0" w:tplc="B20E75B6">
      <w:start w:val="1"/>
      <w:numFmt w:val="bullet"/>
      <w:lvlText w:val="•"/>
      <w:lvlJc w:val="left"/>
      <w:pPr>
        <w:tabs>
          <w:tab w:val="num" w:pos="720"/>
        </w:tabs>
        <w:ind w:left="720" w:hanging="360"/>
      </w:pPr>
      <w:rPr>
        <w:rFonts w:ascii="Arial" w:hAnsi="Arial" w:hint="default"/>
      </w:rPr>
    </w:lvl>
    <w:lvl w:ilvl="1" w:tplc="459CD56A">
      <w:start w:val="1"/>
      <w:numFmt w:val="bullet"/>
      <w:lvlText w:val="•"/>
      <w:lvlJc w:val="left"/>
      <w:pPr>
        <w:tabs>
          <w:tab w:val="num" w:pos="1440"/>
        </w:tabs>
        <w:ind w:left="1440" w:hanging="360"/>
      </w:pPr>
      <w:rPr>
        <w:rFonts w:ascii="Arial" w:hAnsi="Arial" w:hint="default"/>
      </w:rPr>
    </w:lvl>
    <w:lvl w:ilvl="2" w:tplc="E4201EC4" w:tentative="1">
      <w:start w:val="1"/>
      <w:numFmt w:val="bullet"/>
      <w:lvlText w:val="•"/>
      <w:lvlJc w:val="left"/>
      <w:pPr>
        <w:tabs>
          <w:tab w:val="num" w:pos="2160"/>
        </w:tabs>
        <w:ind w:left="2160" w:hanging="360"/>
      </w:pPr>
      <w:rPr>
        <w:rFonts w:ascii="Arial" w:hAnsi="Arial" w:hint="default"/>
      </w:rPr>
    </w:lvl>
    <w:lvl w:ilvl="3" w:tplc="980A5818" w:tentative="1">
      <w:start w:val="1"/>
      <w:numFmt w:val="bullet"/>
      <w:lvlText w:val="•"/>
      <w:lvlJc w:val="left"/>
      <w:pPr>
        <w:tabs>
          <w:tab w:val="num" w:pos="2880"/>
        </w:tabs>
        <w:ind w:left="2880" w:hanging="360"/>
      </w:pPr>
      <w:rPr>
        <w:rFonts w:ascii="Arial" w:hAnsi="Arial" w:hint="default"/>
      </w:rPr>
    </w:lvl>
    <w:lvl w:ilvl="4" w:tplc="277058E6" w:tentative="1">
      <w:start w:val="1"/>
      <w:numFmt w:val="bullet"/>
      <w:lvlText w:val="•"/>
      <w:lvlJc w:val="left"/>
      <w:pPr>
        <w:tabs>
          <w:tab w:val="num" w:pos="3600"/>
        </w:tabs>
        <w:ind w:left="3600" w:hanging="360"/>
      </w:pPr>
      <w:rPr>
        <w:rFonts w:ascii="Arial" w:hAnsi="Arial" w:hint="default"/>
      </w:rPr>
    </w:lvl>
    <w:lvl w:ilvl="5" w:tplc="FF54E04A" w:tentative="1">
      <w:start w:val="1"/>
      <w:numFmt w:val="bullet"/>
      <w:lvlText w:val="•"/>
      <w:lvlJc w:val="left"/>
      <w:pPr>
        <w:tabs>
          <w:tab w:val="num" w:pos="4320"/>
        </w:tabs>
        <w:ind w:left="4320" w:hanging="360"/>
      </w:pPr>
      <w:rPr>
        <w:rFonts w:ascii="Arial" w:hAnsi="Arial" w:hint="default"/>
      </w:rPr>
    </w:lvl>
    <w:lvl w:ilvl="6" w:tplc="3B36E1D6" w:tentative="1">
      <w:start w:val="1"/>
      <w:numFmt w:val="bullet"/>
      <w:lvlText w:val="•"/>
      <w:lvlJc w:val="left"/>
      <w:pPr>
        <w:tabs>
          <w:tab w:val="num" w:pos="5040"/>
        </w:tabs>
        <w:ind w:left="5040" w:hanging="360"/>
      </w:pPr>
      <w:rPr>
        <w:rFonts w:ascii="Arial" w:hAnsi="Arial" w:hint="default"/>
      </w:rPr>
    </w:lvl>
    <w:lvl w:ilvl="7" w:tplc="7A7A0AF2" w:tentative="1">
      <w:start w:val="1"/>
      <w:numFmt w:val="bullet"/>
      <w:lvlText w:val="•"/>
      <w:lvlJc w:val="left"/>
      <w:pPr>
        <w:tabs>
          <w:tab w:val="num" w:pos="5760"/>
        </w:tabs>
        <w:ind w:left="5760" w:hanging="360"/>
      </w:pPr>
      <w:rPr>
        <w:rFonts w:ascii="Arial" w:hAnsi="Arial" w:hint="default"/>
      </w:rPr>
    </w:lvl>
    <w:lvl w:ilvl="8" w:tplc="4AD8A6C8"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15"/>
  </w:num>
  <w:num w:numId="3">
    <w:abstractNumId w:val="10"/>
  </w:num>
  <w:num w:numId="4">
    <w:abstractNumId w:val="18"/>
  </w:num>
  <w:num w:numId="5">
    <w:abstractNumId w:val="24"/>
  </w:num>
  <w:num w:numId="6">
    <w:abstractNumId w:val="13"/>
  </w:num>
  <w:num w:numId="7">
    <w:abstractNumId w:val="16"/>
  </w:num>
  <w:num w:numId="8">
    <w:abstractNumId w:val="21"/>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9"/>
  </w:num>
  <w:num w:numId="22">
    <w:abstractNumId w:val="26"/>
  </w:num>
  <w:num w:numId="23">
    <w:abstractNumId w:val="17"/>
  </w:num>
  <w:num w:numId="24">
    <w:abstractNumId w:val="20"/>
  </w:num>
  <w:num w:numId="25">
    <w:abstractNumId w:val="23"/>
  </w:num>
  <w:num w:numId="26">
    <w:abstractNumId w:val="12"/>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ia Panwala">
    <w15:presenceInfo w15:providerId="Windows Live" w15:userId="fde48083858997d5"/>
  </w15:person>
  <w15:person w15:author="Temple Lee">
    <w15:presenceInfo w15:providerId="None" w15:userId="Temple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0E13"/>
    <w:rsid w:val="00003AD1"/>
    <w:rsid w:val="00003F09"/>
    <w:rsid w:val="00007497"/>
    <w:rsid w:val="00007A96"/>
    <w:rsid w:val="00007D1D"/>
    <w:rsid w:val="000107D6"/>
    <w:rsid w:val="00011113"/>
    <w:rsid w:val="000115F0"/>
    <w:rsid w:val="000121DB"/>
    <w:rsid w:val="00012CBB"/>
    <w:rsid w:val="00012F1B"/>
    <w:rsid w:val="00013195"/>
    <w:rsid w:val="00013AA9"/>
    <w:rsid w:val="00013DA9"/>
    <w:rsid w:val="0001466D"/>
    <w:rsid w:val="0001497D"/>
    <w:rsid w:val="0001533A"/>
    <w:rsid w:val="00015B66"/>
    <w:rsid w:val="00021279"/>
    <w:rsid w:val="00021457"/>
    <w:rsid w:val="0002242A"/>
    <w:rsid w:val="0002280E"/>
    <w:rsid w:val="0002384D"/>
    <w:rsid w:val="0002477E"/>
    <w:rsid w:val="00024AE8"/>
    <w:rsid w:val="00025093"/>
    <w:rsid w:val="000277CE"/>
    <w:rsid w:val="0003027E"/>
    <w:rsid w:val="000304DB"/>
    <w:rsid w:val="00030D3E"/>
    <w:rsid w:val="0003105F"/>
    <w:rsid w:val="00032950"/>
    <w:rsid w:val="00032A9A"/>
    <w:rsid w:val="0003434B"/>
    <w:rsid w:val="00034904"/>
    <w:rsid w:val="00035684"/>
    <w:rsid w:val="0003631A"/>
    <w:rsid w:val="00036572"/>
    <w:rsid w:val="000369DA"/>
    <w:rsid w:val="00036B29"/>
    <w:rsid w:val="00040110"/>
    <w:rsid w:val="000401A7"/>
    <w:rsid w:val="000407E7"/>
    <w:rsid w:val="000419FA"/>
    <w:rsid w:val="00041D63"/>
    <w:rsid w:val="00042458"/>
    <w:rsid w:val="00043101"/>
    <w:rsid w:val="000445EA"/>
    <w:rsid w:val="0004468D"/>
    <w:rsid w:val="00045104"/>
    <w:rsid w:val="00045CB5"/>
    <w:rsid w:val="00045E47"/>
    <w:rsid w:val="00052004"/>
    <w:rsid w:val="00052411"/>
    <w:rsid w:val="0005441E"/>
    <w:rsid w:val="00054A26"/>
    <w:rsid w:val="000559C9"/>
    <w:rsid w:val="00060825"/>
    <w:rsid w:val="0006182F"/>
    <w:rsid w:val="00062180"/>
    <w:rsid w:val="000639CD"/>
    <w:rsid w:val="00063A22"/>
    <w:rsid w:val="00064293"/>
    <w:rsid w:val="00064448"/>
    <w:rsid w:val="00064839"/>
    <w:rsid w:val="00065ACA"/>
    <w:rsid w:val="00066AED"/>
    <w:rsid w:val="00067377"/>
    <w:rsid w:val="00067DC4"/>
    <w:rsid w:val="000703BF"/>
    <w:rsid w:val="00070994"/>
    <w:rsid w:val="000714EF"/>
    <w:rsid w:val="00071E7A"/>
    <w:rsid w:val="00071ED7"/>
    <w:rsid w:val="0007207A"/>
    <w:rsid w:val="000722E2"/>
    <w:rsid w:val="00072AD9"/>
    <w:rsid w:val="000748C8"/>
    <w:rsid w:val="00074AF1"/>
    <w:rsid w:val="00074ED8"/>
    <w:rsid w:val="00076A34"/>
    <w:rsid w:val="00076D01"/>
    <w:rsid w:val="00076D72"/>
    <w:rsid w:val="00076EA0"/>
    <w:rsid w:val="00077E53"/>
    <w:rsid w:val="00081908"/>
    <w:rsid w:val="00082E2D"/>
    <w:rsid w:val="00083A82"/>
    <w:rsid w:val="000844FF"/>
    <w:rsid w:val="00084A66"/>
    <w:rsid w:val="0008599B"/>
    <w:rsid w:val="000873CA"/>
    <w:rsid w:val="0009099C"/>
    <w:rsid w:val="00090A3E"/>
    <w:rsid w:val="00090AEF"/>
    <w:rsid w:val="00091352"/>
    <w:rsid w:val="00091571"/>
    <w:rsid w:val="00091EF4"/>
    <w:rsid w:val="000932E3"/>
    <w:rsid w:val="000943F7"/>
    <w:rsid w:val="00094687"/>
    <w:rsid w:val="000949BB"/>
    <w:rsid w:val="00094CBB"/>
    <w:rsid w:val="00094F25"/>
    <w:rsid w:val="00094F33"/>
    <w:rsid w:val="00095713"/>
    <w:rsid w:val="0009599B"/>
    <w:rsid w:val="00096485"/>
    <w:rsid w:val="000974F5"/>
    <w:rsid w:val="000A0158"/>
    <w:rsid w:val="000A1A5B"/>
    <w:rsid w:val="000A1F5C"/>
    <w:rsid w:val="000A22DC"/>
    <w:rsid w:val="000A2F49"/>
    <w:rsid w:val="000A437F"/>
    <w:rsid w:val="000A523F"/>
    <w:rsid w:val="000A61E0"/>
    <w:rsid w:val="000A7056"/>
    <w:rsid w:val="000A7423"/>
    <w:rsid w:val="000A7733"/>
    <w:rsid w:val="000B1947"/>
    <w:rsid w:val="000B1C48"/>
    <w:rsid w:val="000B1FA6"/>
    <w:rsid w:val="000B2CFA"/>
    <w:rsid w:val="000B3455"/>
    <w:rsid w:val="000B3D57"/>
    <w:rsid w:val="000B3EAC"/>
    <w:rsid w:val="000B5464"/>
    <w:rsid w:val="000B5ECE"/>
    <w:rsid w:val="000B667D"/>
    <w:rsid w:val="000B6C60"/>
    <w:rsid w:val="000B71F4"/>
    <w:rsid w:val="000B7838"/>
    <w:rsid w:val="000B7894"/>
    <w:rsid w:val="000C0678"/>
    <w:rsid w:val="000C1C7B"/>
    <w:rsid w:val="000C1ED3"/>
    <w:rsid w:val="000C1FF8"/>
    <w:rsid w:val="000C3098"/>
    <w:rsid w:val="000C31BA"/>
    <w:rsid w:val="000C3585"/>
    <w:rsid w:val="000C4184"/>
    <w:rsid w:val="000C5449"/>
    <w:rsid w:val="000C5E29"/>
    <w:rsid w:val="000C61A8"/>
    <w:rsid w:val="000C6419"/>
    <w:rsid w:val="000C65DD"/>
    <w:rsid w:val="000C77F5"/>
    <w:rsid w:val="000C7FB0"/>
    <w:rsid w:val="000D05A6"/>
    <w:rsid w:val="000D1009"/>
    <w:rsid w:val="000D1885"/>
    <w:rsid w:val="000D1890"/>
    <w:rsid w:val="000D21B2"/>
    <w:rsid w:val="000D3910"/>
    <w:rsid w:val="000D4B09"/>
    <w:rsid w:val="000D71D7"/>
    <w:rsid w:val="000D72F2"/>
    <w:rsid w:val="000E14AB"/>
    <w:rsid w:val="000E1593"/>
    <w:rsid w:val="000E17AE"/>
    <w:rsid w:val="000E28B2"/>
    <w:rsid w:val="000E2ACB"/>
    <w:rsid w:val="000E32D2"/>
    <w:rsid w:val="000E75BD"/>
    <w:rsid w:val="000F0CEA"/>
    <w:rsid w:val="000F1396"/>
    <w:rsid w:val="000F1C17"/>
    <w:rsid w:val="000F3444"/>
    <w:rsid w:val="000F5043"/>
    <w:rsid w:val="000F6F85"/>
    <w:rsid w:val="00100021"/>
    <w:rsid w:val="001000E4"/>
    <w:rsid w:val="001002E2"/>
    <w:rsid w:val="001014EB"/>
    <w:rsid w:val="001021B6"/>
    <w:rsid w:val="00102298"/>
    <w:rsid w:val="00103FCB"/>
    <w:rsid w:val="00105409"/>
    <w:rsid w:val="00105568"/>
    <w:rsid w:val="0010587E"/>
    <w:rsid w:val="001062A7"/>
    <w:rsid w:val="0010722C"/>
    <w:rsid w:val="001076B5"/>
    <w:rsid w:val="00107B19"/>
    <w:rsid w:val="00107C51"/>
    <w:rsid w:val="00107C65"/>
    <w:rsid w:val="001104C1"/>
    <w:rsid w:val="0011075D"/>
    <w:rsid w:val="00110D9B"/>
    <w:rsid w:val="00111345"/>
    <w:rsid w:val="00112352"/>
    <w:rsid w:val="001134E2"/>
    <w:rsid w:val="001140C8"/>
    <w:rsid w:val="00114649"/>
    <w:rsid w:val="00114836"/>
    <w:rsid w:val="00114903"/>
    <w:rsid w:val="00114BFE"/>
    <w:rsid w:val="0011656A"/>
    <w:rsid w:val="0011712C"/>
    <w:rsid w:val="001171E5"/>
    <w:rsid w:val="001179DD"/>
    <w:rsid w:val="00117CB7"/>
    <w:rsid w:val="001208ED"/>
    <w:rsid w:val="001212D9"/>
    <w:rsid w:val="00121AC0"/>
    <w:rsid w:val="0012237C"/>
    <w:rsid w:val="00122420"/>
    <w:rsid w:val="001228EB"/>
    <w:rsid w:val="001230C8"/>
    <w:rsid w:val="001237AE"/>
    <w:rsid w:val="00124021"/>
    <w:rsid w:val="0012529C"/>
    <w:rsid w:val="0012560D"/>
    <w:rsid w:val="00125C1D"/>
    <w:rsid w:val="00127FD3"/>
    <w:rsid w:val="0013147B"/>
    <w:rsid w:val="001318A1"/>
    <w:rsid w:val="001329AE"/>
    <w:rsid w:val="001332F7"/>
    <w:rsid w:val="00133480"/>
    <w:rsid w:val="00133680"/>
    <w:rsid w:val="001342AD"/>
    <w:rsid w:val="00134AC7"/>
    <w:rsid w:val="00134FEE"/>
    <w:rsid w:val="001362C2"/>
    <w:rsid w:val="001369F5"/>
    <w:rsid w:val="001405D7"/>
    <w:rsid w:val="00142554"/>
    <w:rsid w:val="00142E3E"/>
    <w:rsid w:val="001446C2"/>
    <w:rsid w:val="00144811"/>
    <w:rsid w:val="0014532E"/>
    <w:rsid w:val="001459EB"/>
    <w:rsid w:val="00146E63"/>
    <w:rsid w:val="0014748A"/>
    <w:rsid w:val="00147AD6"/>
    <w:rsid w:val="0015035F"/>
    <w:rsid w:val="001506E6"/>
    <w:rsid w:val="00152334"/>
    <w:rsid w:val="00154515"/>
    <w:rsid w:val="001549B3"/>
    <w:rsid w:val="001555D9"/>
    <w:rsid w:val="00155C19"/>
    <w:rsid w:val="00160645"/>
    <w:rsid w:val="001607F5"/>
    <w:rsid w:val="00160D4B"/>
    <w:rsid w:val="00160FBE"/>
    <w:rsid w:val="00161CF0"/>
    <w:rsid w:val="00161D03"/>
    <w:rsid w:val="00165518"/>
    <w:rsid w:val="001655E2"/>
    <w:rsid w:val="001661C7"/>
    <w:rsid w:val="0016721B"/>
    <w:rsid w:val="00170194"/>
    <w:rsid w:val="001717C8"/>
    <w:rsid w:val="0017294E"/>
    <w:rsid w:val="001731F8"/>
    <w:rsid w:val="00175A37"/>
    <w:rsid w:val="001768C4"/>
    <w:rsid w:val="001768CE"/>
    <w:rsid w:val="001768E7"/>
    <w:rsid w:val="001805C6"/>
    <w:rsid w:val="0018247C"/>
    <w:rsid w:val="00184A75"/>
    <w:rsid w:val="0018549D"/>
    <w:rsid w:val="00185CAD"/>
    <w:rsid w:val="00185EF6"/>
    <w:rsid w:val="00186BE6"/>
    <w:rsid w:val="00187B15"/>
    <w:rsid w:val="00190143"/>
    <w:rsid w:val="001914B5"/>
    <w:rsid w:val="00191FF8"/>
    <w:rsid w:val="00193378"/>
    <w:rsid w:val="00195054"/>
    <w:rsid w:val="0019718D"/>
    <w:rsid w:val="00197664"/>
    <w:rsid w:val="00197763"/>
    <w:rsid w:val="00197DE3"/>
    <w:rsid w:val="001A02C5"/>
    <w:rsid w:val="001A061E"/>
    <w:rsid w:val="001A0D9C"/>
    <w:rsid w:val="001A12D7"/>
    <w:rsid w:val="001A20CD"/>
    <w:rsid w:val="001A2CDA"/>
    <w:rsid w:val="001A334F"/>
    <w:rsid w:val="001A3BED"/>
    <w:rsid w:val="001A3FD6"/>
    <w:rsid w:val="001A50FC"/>
    <w:rsid w:val="001A523F"/>
    <w:rsid w:val="001A54A2"/>
    <w:rsid w:val="001A689D"/>
    <w:rsid w:val="001A6D3A"/>
    <w:rsid w:val="001A6FBB"/>
    <w:rsid w:val="001A78C2"/>
    <w:rsid w:val="001B0E5D"/>
    <w:rsid w:val="001B345C"/>
    <w:rsid w:val="001B3D38"/>
    <w:rsid w:val="001B4A73"/>
    <w:rsid w:val="001B5C9A"/>
    <w:rsid w:val="001B68B5"/>
    <w:rsid w:val="001B7DD9"/>
    <w:rsid w:val="001B7F9C"/>
    <w:rsid w:val="001C010B"/>
    <w:rsid w:val="001C195C"/>
    <w:rsid w:val="001C19BC"/>
    <w:rsid w:val="001C40FC"/>
    <w:rsid w:val="001C6214"/>
    <w:rsid w:val="001C6AA4"/>
    <w:rsid w:val="001C720E"/>
    <w:rsid w:val="001C748F"/>
    <w:rsid w:val="001C765F"/>
    <w:rsid w:val="001C786A"/>
    <w:rsid w:val="001D1499"/>
    <w:rsid w:val="001D17B6"/>
    <w:rsid w:val="001D2097"/>
    <w:rsid w:val="001D2403"/>
    <w:rsid w:val="001D39E2"/>
    <w:rsid w:val="001D6438"/>
    <w:rsid w:val="001E138A"/>
    <w:rsid w:val="001E14B7"/>
    <w:rsid w:val="001E154A"/>
    <w:rsid w:val="001E196D"/>
    <w:rsid w:val="001E4203"/>
    <w:rsid w:val="001E4B04"/>
    <w:rsid w:val="001E5691"/>
    <w:rsid w:val="001E7280"/>
    <w:rsid w:val="001E7792"/>
    <w:rsid w:val="001F1624"/>
    <w:rsid w:val="001F4026"/>
    <w:rsid w:val="001F4A3E"/>
    <w:rsid w:val="001F4DA1"/>
    <w:rsid w:val="001F56C6"/>
    <w:rsid w:val="001F65AA"/>
    <w:rsid w:val="001F6E80"/>
    <w:rsid w:val="00200202"/>
    <w:rsid w:val="00201EA6"/>
    <w:rsid w:val="0020297B"/>
    <w:rsid w:val="00203C17"/>
    <w:rsid w:val="002050BA"/>
    <w:rsid w:val="00205422"/>
    <w:rsid w:val="0020559C"/>
    <w:rsid w:val="002061E3"/>
    <w:rsid w:val="00206851"/>
    <w:rsid w:val="00206CB2"/>
    <w:rsid w:val="00206EED"/>
    <w:rsid w:val="00207363"/>
    <w:rsid w:val="00207FF0"/>
    <w:rsid w:val="002106A9"/>
    <w:rsid w:val="00210B01"/>
    <w:rsid w:val="00210C03"/>
    <w:rsid w:val="0021172C"/>
    <w:rsid w:val="00211954"/>
    <w:rsid w:val="00212C9D"/>
    <w:rsid w:val="00215145"/>
    <w:rsid w:val="0021616F"/>
    <w:rsid w:val="002178B2"/>
    <w:rsid w:val="002204D8"/>
    <w:rsid w:val="0022121C"/>
    <w:rsid w:val="00222875"/>
    <w:rsid w:val="0022395A"/>
    <w:rsid w:val="00224883"/>
    <w:rsid w:val="00224903"/>
    <w:rsid w:val="00224FF8"/>
    <w:rsid w:val="00225108"/>
    <w:rsid w:val="00225315"/>
    <w:rsid w:val="00225E9A"/>
    <w:rsid w:val="00226686"/>
    <w:rsid w:val="002266C7"/>
    <w:rsid w:val="00227752"/>
    <w:rsid w:val="00233A52"/>
    <w:rsid w:val="00234537"/>
    <w:rsid w:val="00237019"/>
    <w:rsid w:val="00237177"/>
    <w:rsid w:val="00237489"/>
    <w:rsid w:val="0023772D"/>
    <w:rsid w:val="0024021B"/>
    <w:rsid w:val="0024114E"/>
    <w:rsid w:val="00241952"/>
    <w:rsid w:val="002436F2"/>
    <w:rsid w:val="00244602"/>
    <w:rsid w:val="00245401"/>
    <w:rsid w:val="0024619E"/>
    <w:rsid w:val="002465C3"/>
    <w:rsid w:val="002514CB"/>
    <w:rsid w:val="002517B9"/>
    <w:rsid w:val="0025189A"/>
    <w:rsid w:val="002534EF"/>
    <w:rsid w:val="002539B8"/>
    <w:rsid w:val="00254259"/>
    <w:rsid w:val="00254E1E"/>
    <w:rsid w:val="00260DE8"/>
    <w:rsid w:val="0026136C"/>
    <w:rsid w:val="00262069"/>
    <w:rsid w:val="002623E2"/>
    <w:rsid w:val="00262A45"/>
    <w:rsid w:val="0026585D"/>
    <w:rsid w:val="0026693B"/>
    <w:rsid w:val="002713C4"/>
    <w:rsid w:val="0027254A"/>
    <w:rsid w:val="002729B8"/>
    <w:rsid w:val="00274BA3"/>
    <w:rsid w:val="00275508"/>
    <w:rsid w:val="00275760"/>
    <w:rsid w:val="00275A83"/>
    <w:rsid w:val="00275ACA"/>
    <w:rsid w:val="0027713A"/>
    <w:rsid w:val="00277EFB"/>
    <w:rsid w:val="002800AA"/>
    <w:rsid w:val="002804CA"/>
    <w:rsid w:val="002816CA"/>
    <w:rsid w:val="00283C54"/>
    <w:rsid w:val="002843F9"/>
    <w:rsid w:val="00284D77"/>
    <w:rsid w:val="002851DF"/>
    <w:rsid w:val="002856AC"/>
    <w:rsid w:val="0028572F"/>
    <w:rsid w:val="002858C1"/>
    <w:rsid w:val="0029147C"/>
    <w:rsid w:val="0029165C"/>
    <w:rsid w:val="00291D43"/>
    <w:rsid w:val="00292131"/>
    <w:rsid w:val="002922C7"/>
    <w:rsid w:val="00292B92"/>
    <w:rsid w:val="00293DAC"/>
    <w:rsid w:val="002946B3"/>
    <w:rsid w:val="00294753"/>
    <w:rsid w:val="00294C22"/>
    <w:rsid w:val="00295613"/>
    <w:rsid w:val="00295860"/>
    <w:rsid w:val="002A38F8"/>
    <w:rsid w:val="002A47CD"/>
    <w:rsid w:val="002A4F71"/>
    <w:rsid w:val="002A5756"/>
    <w:rsid w:val="002A6DCE"/>
    <w:rsid w:val="002A6EE3"/>
    <w:rsid w:val="002A6F3A"/>
    <w:rsid w:val="002B04BC"/>
    <w:rsid w:val="002B0AB5"/>
    <w:rsid w:val="002B1521"/>
    <w:rsid w:val="002B1C1C"/>
    <w:rsid w:val="002B30C9"/>
    <w:rsid w:val="002B337B"/>
    <w:rsid w:val="002B7EFD"/>
    <w:rsid w:val="002C04B2"/>
    <w:rsid w:val="002C0774"/>
    <w:rsid w:val="002C09EF"/>
    <w:rsid w:val="002C1378"/>
    <w:rsid w:val="002C2370"/>
    <w:rsid w:val="002C296F"/>
    <w:rsid w:val="002C2BE8"/>
    <w:rsid w:val="002C4BCE"/>
    <w:rsid w:val="002C525F"/>
    <w:rsid w:val="002C5278"/>
    <w:rsid w:val="002C7588"/>
    <w:rsid w:val="002D2D61"/>
    <w:rsid w:val="002D2FDE"/>
    <w:rsid w:val="002D3825"/>
    <w:rsid w:val="002D3E28"/>
    <w:rsid w:val="002D4925"/>
    <w:rsid w:val="002D4BB0"/>
    <w:rsid w:val="002D503A"/>
    <w:rsid w:val="002D5E2D"/>
    <w:rsid w:val="002D70DA"/>
    <w:rsid w:val="002D7C7C"/>
    <w:rsid w:val="002E097D"/>
    <w:rsid w:val="002E24D2"/>
    <w:rsid w:val="002E2C87"/>
    <w:rsid w:val="002E4042"/>
    <w:rsid w:val="002E5843"/>
    <w:rsid w:val="002E58F3"/>
    <w:rsid w:val="002E6127"/>
    <w:rsid w:val="002E6334"/>
    <w:rsid w:val="002F002D"/>
    <w:rsid w:val="002F0D8A"/>
    <w:rsid w:val="002F2031"/>
    <w:rsid w:val="002F2E91"/>
    <w:rsid w:val="002F3191"/>
    <w:rsid w:val="002F3250"/>
    <w:rsid w:val="002F39C3"/>
    <w:rsid w:val="002F3D24"/>
    <w:rsid w:val="002F4028"/>
    <w:rsid w:val="002F6993"/>
    <w:rsid w:val="00300BE0"/>
    <w:rsid w:val="00300E2C"/>
    <w:rsid w:val="00301339"/>
    <w:rsid w:val="00301F29"/>
    <w:rsid w:val="003023FA"/>
    <w:rsid w:val="003025FD"/>
    <w:rsid w:val="0030283F"/>
    <w:rsid w:val="003028CC"/>
    <w:rsid w:val="00303AFE"/>
    <w:rsid w:val="00303D0D"/>
    <w:rsid w:val="00304108"/>
    <w:rsid w:val="003045A2"/>
    <w:rsid w:val="00304F03"/>
    <w:rsid w:val="0030508E"/>
    <w:rsid w:val="003059A9"/>
    <w:rsid w:val="00307332"/>
    <w:rsid w:val="00307F2D"/>
    <w:rsid w:val="00311092"/>
    <w:rsid w:val="00313840"/>
    <w:rsid w:val="00313A15"/>
    <w:rsid w:val="00315F8F"/>
    <w:rsid w:val="0031603C"/>
    <w:rsid w:val="00316268"/>
    <w:rsid w:val="0031632B"/>
    <w:rsid w:val="00317649"/>
    <w:rsid w:val="00317B65"/>
    <w:rsid w:val="00317E52"/>
    <w:rsid w:val="0032084F"/>
    <w:rsid w:val="00320B04"/>
    <w:rsid w:val="0032135D"/>
    <w:rsid w:val="003215D7"/>
    <w:rsid w:val="00322996"/>
    <w:rsid w:val="00322E2A"/>
    <w:rsid w:val="003238ED"/>
    <w:rsid w:val="00324E56"/>
    <w:rsid w:val="003260E1"/>
    <w:rsid w:val="00327870"/>
    <w:rsid w:val="003301DF"/>
    <w:rsid w:val="00330967"/>
    <w:rsid w:val="00330F5D"/>
    <w:rsid w:val="00330FA7"/>
    <w:rsid w:val="0033219E"/>
    <w:rsid w:val="003332E0"/>
    <w:rsid w:val="003336D0"/>
    <w:rsid w:val="00334718"/>
    <w:rsid w:val="00335A2A"/>
    <w:rsid w:val="00336DAB"/>
    <w:rsid w:val="00337324"/>
    <w:rsid w:val="003376C7"/>
    <w:rsid w:val="00340938"/>
    <w:rsid w:val="003462E5"/>
    <w:rsid w:val="00347376"/>
    <w:rsid w:val="00350027"/>
    <w:rsid w:val="0035196C"/>
    <w:rsid w:val="003520EF"/>
    <w:rsid w:val="00352296"/>
    <w:rsid w:val="0035361A"/>
    <w:rsid w:val="00353982"/>
    <w:rsid w:val="00354D05"/>
    <w:rsid w:val="0035607F"/>
    <w:rsid w:val="003575A0"/>
    <w:rsid w:val="00357FC7"/>
    <w:rsid w:val="00360E0D"/>
    <w:rsid w:val="00362789"/>
    <w:rsid w:val="003632D1"/>
    <w:rsid w:val="003649CD"/>
    <w:rsid w:val="00365F05"/>
    <w:rsid w:val="003660DA"/>
    <w:rsid w:val="0036782C"/>
    <w:rsid w:val="00370077"/>
    <w:rsid w:val="0037146D"/>
    <w:rsid w:val="00371ACB"/>
    <w:rsid w:val="00372431"/>
    <w:rsid w:val="00373AFB"/>
    <w:rsid w:val="003740CB"/>
    <w:rsid w:val="00374972"/>
    <w:rsid w:val="00374A9E"/>
    <w:rsid w:val="00374F13"/>
    <w:rsid w:val="003753DE"/>
    <w:rsid w:val="00375554"/>
    <w:rsid w:val="00380A8A"/>
    <w:rsid w:val="0038276E"/>
    <w:rsid w:val="00382D17"/>
    <w:rsid w:val="00382D39"/>
    <w:rsid w:val="00382F32"/>
    <w:rsid w:val="003840B8"/>
    <w:rsid w:val="00384947"/>
    <w:rsid w:val="00386B35"/>
    <w:rsid w:val="00387035"/>
    <w:rsid w:val="00390264"/>
    <w:rsid w:val="00390C0D"/>
    <w:rsid w:val="003913FE"/>
    <w:rsid w:val="00392740"/>
    <w:rsid w:val="0039341A"/>
    <w:rsid w:val="00393DDF"/>
    <w:rsid w:val="00393F97"/>
    <w:rsid w:val="00396359"/>
    <w:rsid w:val="003965AF"/>
    <w:rsid w:val="00397942"/>
    <w:rsid w:val="003A0FB1"/>
    <w:rsid w:val="003A2E98"/>
    <w:rsid w:val="003A4623"/>
    <w:rsid w:val="003A52E4"/>
    <w:rsid w:val="003A65E8"/>
    <w:rsid w:val="003A6D24"/>
    <w:rsid w:val="003A776E"/>
    <w:rsid w:val="003B0311"/>
    <w:rsid w:val="003B099D"/>
    <w:rsid w:val="003B100B"/>
    <w:rsid w:val="003B1C13"/>
    <w:rsid w:val="003B1D18"/>
    <w:rsid w:val="003B2447"/>
    <w:rsid w:val="003B326B"/>
    <w:rsid w:val="003B4929"/>
    <w:rsid w:val="003B4CEF"/>
    <w:rsid w:val="003B4E8D"/>
    <w:rsid w:val="003B6042"/>
    <w:rsid w:val="003B6145"/>
    <w:rsid w:val="003B617B"/>
    <w:rsid w:val="003C3431"/>
    <w:rsid w:val="003C3458"/>
    <w:rsid w:val="003C378F"/>
    <w:rsid w:val="003C4167"/>
    <w:rsid w:val="003C42F3"/>
    <w:rsid w:val="003C4445"/>
    <w:rsid w:val="003C4C72"/>
    <w:rsid w:val="003C4F39"/>
    <w:rsid w:val="003C78CF"/>
    <w:rsid w:val="003D08BE"/>
    <w:rsid w:val="003D1A64"/>
    <w:rsid w:val="003D241D"/>
    <w:rsid w:val="003D24FB"/>
    <w:rsid w:val="003D2BDE"/>
    <w:rsid w:val="003E1BF1"/>
    <w:rsid w:val="003E3A4A"/>
    <w:rsid w:val="003E3D9C"/>
    <w:rsid w:val="003E413F"/>
    <w:rsid w:val="003E4B0B"/>
    <w:rsid w:val="003E6790"/>
    <w:rsid w:val="003E68D1"/>
    <w:rsid w:val="003E7006"/>
    <w:rsid w:val="003E7AA8"/>
    <w:rsid w:val="003F01D6"/>
    <w:rsid w:val="003F161E"/>
    <w:rsid w:val="003F276C"/>
    <w:rsid w:val="003F2A4E"/>
    <w:rsid w:val="003F2C84"/>
    <w:rsid w:val="003F4FBB"/>
    <w:rsid w:val="003F5DF5"/>
    <w:rsid w:val="003F763A"/>
    <w:rsid w:val="00400678"/>
    <w:rsid w:val="0040270D"/>
    <w:rsid w:val="00404180"/>
    <w:rsid w:val="00404386"/>
    <w:rsid w:val="0040464E"/>
    <w:rsid w:val="00405842"/>
    <w:rsid w:val="00405CBF"/>
    <w:rsid w:val="00405E57"/>
    <w:rsid w:val="00411C84"/>
    <w:rsid w:val="0041274E"/>
    <w:rsid w:val="00412A34"/>
    <w:rsid w:val="00413D8E"/>
    <w:rsid w:val="004148DF"/>
    <w:rsid w:val="00414AF8"/>
    <w:rsid w:val="004156EF"/>
    <w:rsid w:val="004168CF"/>
    <w:rsid w:val="00417BB4"/>
    <w:rsid w:val="00420043"/>
    <w:rsid w:val="00420784"/>
    <w:rsid w:val="00420BF8"/>
    <w:rsid w:val="00420D6A"/>
    <w:rsid w:val="0042177F"/>
    <w:rsid w:val="0042198A"/>
    <w:rsid w:val="00421B79"/>
    <w:rsid w:val="00421D48"/>
    <w:rsid w:val="004223A9"/>
    <w:rsid w:val="00423385"/>
    <w:rsid w:val="004243B7"/>
    <w:rsid w:val="00426942"/>
    <w:rsid w:val="00427AF0"/>
    <w:rsid w:val="0043120B"/>
    <w:rsid w:val="00431466"/>
    <w:rsid w:val="00432441"/>
    <w:rsid w:val="004327EA"/>
    <w:rsid w:val="00432BDC"/>
    <w:rsid w:val="0043403F"/>
    <w:rsid w:val="00434BB7"/>
    <w:rsid w:val="00434C20"/>
    <w:rsid w:val="00434F2B"/>
    <w:rsid w:val="004351B6"/>
    <w:rsid w:val="004403AF"/>
    <w:rsid w:val="004425B6"/>
    <w:rsid w:val="00442F40"/>
    <w:rsid w:val="00443105"/>
    <w:rsid w:val="004431BA"/>
    <w:rsid w:val="00443D5D"/>
    <w:rsid w:val="00443E18"/>
    <w:rsid w:val="0044406B"/>
    <w:rsid w:val="00445D86"/>
    <w:rsid w:val="00445DA7"/>
    <w:rsid w:val="0045007E"/>
    <w:rsid w:val="00450992"/>
    <w:rsid w:val="00450B97"/>
    <w:rsid w:val="004511AC"/>
    <w:rsid w:val="00451359"/>
    <w:rsid w:val="0045254E"/>
    <w:rsid w:val="00452E3E"/>
    <w:rsid w:val="004538BC"/>
    <w:rsid w:val="004541D9"/>
    <w:rsid w:val="0045685B"/>
    <w:rsid w:val="00457C7B"/>
    <w:rsid w:val="00461158"/>
    <w:rsid w:val="00462532"/>
    <w:rsid w:val="00463ABF"/>
    <w:rsid w:val="00464999"/>
    <w:rsid w:val="004664CB"/>
    <w:rsid w:val="00466671"/>
    <w:rsid w:val="004679B0"/>
    <w:rsid w:val="00467D44"/>
    <w:rsid w:val="0047034E"/>
    <w:rsid w:val="00472663"/>
    <w:rsid w:val="00472849"/>
    <w:rsid w:val="00473532"/>
    <w:rsid w:val="00473660"/>
    <w:rsid w:val="004747F6"/>
    <w:rsid w:val="004761A1"/>
    <w:rsid w:val="0047632F"/>
    <w:rsid w:val="004764A4"/>
    <w:rsid w:val="0047668F"/>
    <w:rsid w:val="00476907"/>
    <w:rsid w:val="00476B0E"/>
    <w:rsid w:val="00476F72"/>
    <w:rsid w:val="00477BAA"/>
    <w:rsid w:val="00477C91"/>
    <w:rsid w:val="00480606"/>
    <w:rsid w:val="00480E6D"/>
    <w:rsid w:val="00481733"/>
    <w:rsid w:val="00482291"/>
    <w:rsid w:val="004827DC"/>
    <w:rsid w:val="00484011"/>
    <w:rsid w:val="00484F02"/>
    <w:rsid w:val="004864D5"/>
    <w:rsid w:val="004902E1"/>
    <w:rsid w:val="00490CE7"/>
    <w:rsid w:val="0049228B"/>
    <w:rsid w:val="004923E7"/>
    <w:rsid w:val="0049268F"/>
    <w:rsid w:val="00494DCB"/>
    <w:rsid w:val="004957B5"/>
    <w:rsid w:val="004958B5"/>
    <w:rsid w:val="00497042"/>
    <w:rsid w:val="00497D81"/>
    <w:rsid w:val="004A0E44"/>
    <w:rsid w:val="004A108D"/>
    <w:rsid w:val="004A2D5D"/>
    <w:rsid w:val="004A2D8A"/>
    <w:rsid w:val="004A4807"/>
    <w:rsid w:val="004A4E3A"/>
    <w:rsid w:val="004A55AB"/>
    <w:rsid w:val="004A5DF7"/>
    <w:rsid w:val="004A6325"/>
    <w:rsid w:val="004B02F5"/>
    <w:rsid w:val="004B1207"/>
    <w:rsid w:val="004B2937"/>
    <w:rsid w:val="004B3213"/>
    <w:rsid w:val="004B480C"/>
    <w:rsid w:val="004B4BD5"/>
    <w:rsid w:val="004B5BD8"/>
    <w:rsid w:val="004B6045"/>
    <w:rsid w:val="004B69D3"/>
    <w:rsid w:val="004B6A46"/>
    <w:rsid w:val="004B6CE3"/>
    <w:rsid w:val="004B6E41"/>
    <w:rsid w:val="004B7296"/>
    <w:rsid w:val="004B7A15"/>
    <w:rsid w:val="004B7AC6"/>
    <w:rsid w:val="004B7B23"/>
    <w:rsid w:val="004B7C6F"/>
    <w:rsid w:val="004C01F8"/>
    <w:rsid w:val="004C044E"/>
    <w:rsid w:val="004C08B4"/>
    <w:rsid w:val="004C48FC"/>
    <w:rsid w:val="004C4E31"/>
    <w:rsid w:val="004C5AD6"/>
    <w:rsid w:val="004C71AF"/>
    <w:rsid w:val="004C7959"/>
    <w:rsid w:val="004C7BDE"/>
    <w:rsid w:val="004C7ED2"/>
    <w:rsid w:val="004D02F3"/>
    <w:rsid w:val="004D24B5"/>
    <w:rsid w:val="004D25C4"/>
    <w:rsid w:val="004D270C"/>
    <w:rsid w:val="004D4F1B"/>
    <w:rsid w:val="004D57C9"/>
    <w:rsid w:val="004D6274"/>
    <w:rsid w:val="004D72BB"/>
    <w:rsid w:val="004D750A"/>
    <w:rsid w:val="004E0B7F"/>
    <w:rsid w:val="004E1554"/>
    <w:rsid w:val="004E1807"/>
    <w:rsid w:val="004E1908"/>
    <w:rsid w:val="004E1E6F"/>
    <w:rsid w:val="004E2D21"/>
    <w:rsid w:val="004E3472"/>
    <w:rsid w:val="004E3A19"/>
    <w:rsid w:val="004E3B38"/>
    <w:rsid w:val="004E3E83"/>
    <w:rsid w:val="004E5DD3"/>
    <w:rsid w:val="004E7537"/>
    <w:rsid w:val="004F00FB"/>
    <w:rsid w:val="004F01F8"/>
    <w:rsid w:val="004F0E94"/>
    <w:rsid w:val="004F0EE6"/>
    <w:rsid w:val="004F244A"/>
    <w:rsid w:val="004F3663"/>
    <w:rsid w:val="004F3C2D"/>
    <w:rsid w:val="004F4659"/>
    <w:rsid w:val="004F4723"/>
    <w:rsid w:val="004F4A02"/>
    <w:rsid w:val="004F4B59"/>
    <w:rsid w:val="004F51D0"/>
    <w:rsid w:val="004F583F"/>
    <w:rsid w:val="004F5A7D"/>
    <w:rsid w:val="00500062"/>
    <w:rsid w:val="005002D3"/>
    <w:rsid w:val="00500C1E"/>
    <w:rsid w:val="005027DB"/>
    <w:rsid w:val="00503E06"/>
    <w:rsid w:val="00503EA6"/>
    <w:rsid w:val="0050583C"/>
    <w:rsid w:val="0050606C"/>
    <w:rsid w:val="00506C76"/>
    <w:rsid w:val="00506D3A"/>
    <w:rsid w:val="005078FB"/>
    <w:rsid w:val="00507D11"/>
    <w:rsid w:val="005109DC"/>
    <w:rsid w:val="0051218C"/>
    <w:rsid w:val="00514121"/>
    <w:rsid w:val="0051468F"/>
    <w:rsid w:val="00514CDA"/>
    <w:rsid w:val="00515418"/>
    <w:rsid w:val="00516767"/>
    <w:rsid w:val="005174EB"/>
    <w:rsid w:val="00517DCE"/>
    <w:rsid w:val="00520009"/>
    <w:rsid w:val="005216BB"/>
    <w:rsid w:val="005218EF"/>
    <w:rsid w:val="00522058"/>
    <w:rsid w:val="005221A8"/>
    <w:rsid w:val="005222BF"/>
    <w:rsid w:val="00522DDC"/>
    <w:rsid w:val="0052379F"/>
    <w:rsid w:val="00523D97"/>
    <w:rsid w:val="00526DDD"/>
    <w:rsid w:val="00530C35"/>
    <w:rsid w:val="005318D9"/>
    <w:rsid w:val="00531A0B"/>
    <w:rsid w:val="00531CEA"/>
    <w:rsid w:val="00532B57"/>
    <w:rsid w:val="00532E82"/>
    <w:rsid w:val="00534174"/>
    <w:rsid w:val="00534251"/>
    <w:rsid w:val="00534CB9"/>
    <w:rsid w:val="00534FEF"/>
    <w:rsid w:val="00534FF9"/>
    <w:rsid w:val="00535D99"/>
    <w:rsid w:val="00537446"/>
    <w:rsid w:val="00537801"/>
    <w:rsid w:val="005413D6"/>
    <w:rsid w:val="0054328E"/>
    <w:rsid w:val="005446A5"/>
    <w:rsid w:val="00546302"/>
    <w:rsid w:val="00546853"/>
    <w:rsid w:val="00547DA4"/>
    <w:rsid w:val="00547EBA"/>
    <w:rsid w:val="00551134"/>
    <w:rsid w:val="005521D8"/>
    <w:rsid w:val="00552826"/>
    <w:rsid w:val="00552B7D"/>
    <w:rsid w:val="005530D8"/>
    <w:rsid w:val="00553E09"/>
    <w:rsid w:val="00554DC5"/>
    <w:rsid w:val="00555ECD"/>
    <w:rsid w:val="005566A7"/>
    <w:rsid w:val="00557064"/>
    <w:rsid w:val="0055767D"/>
    <w:rsid w:val="00557EA5"/>
    <w:rsid w:val="00560230"/>
    <w:rsid w:val="00560782"/>
    <w:rsid w:val="00560CE1"/>
    <w:rsid w:val="00560ED8"/>
    <w:rsid w:val="00561ACE"/>
    <w:rsid w:val="00563593"/>
    <w:rsid w:val="005639F6"/>
    <w:rsid w:val="00564DC1"/>
    <w:rsid w:val="00564F8A"/>
    <w:rsid w:val="005673AE"/>
    <w:rsid w:val="005677A8"/>
    <w:rsid w:val="00570EB9"/>
    <w:rsid w:val="00572AF8"/>
    <w:rsid w:val="00574209"/>
    <w:rsid w:val="00574B5A"/>
    <w:rsid w:val="00575113"/>
    <w:rsid w:val="00575CC9"/>
    <w:rsid w:val="00575D2A"/>
    <w:rsid w:val="00575DC3"/>
    <w:rsid w:val="00576F76"/>
    <w:rsid w:val="005806B8"/>
    <w:rsid w:val="0058190B"/>
    <w:rsid w:val="00582682"/>
    <w:rsid w:val="00582E33"/>
    <w:rsid w:val="0058458E"/>
    <w:rsid w:val="00585F1E"/>
    <w:rsid w:val="0058696A"/>
    <w:rsid w:val="00586E48"/>
    <w:rsid w:val="00587BD9"/>
    <w:rsid w:val="00594446"/>
    <w:rsid w:val="0059466B"/>
    <w:rsid w:val="0059628F"/>
    <w:rsid w:val="00596E8D"/>
    <w:rsid w:val="0059708E"/>
    <w:rsid w:val="005A019A"/>
    <w:rsid w:val="005A0582"/>
    <w:rsid w:val="005A0FCB"/>
    <w:rsid w:val="005A1562"/>
    <w:rsid w:val="005A1E3E"/>
    <w:rsid w:val="005A2B48"/>
    <w:rsid w:val="005A2D04"/>
    <w:rsid w:val="005A3E05"/>
    <w:rsid w:val="005A423A"/>
    <w:rsid w:val="005A42A7"/>
    <w:rsid w:val="005A5FEC"/>
    <w:rsid w:val="005B0399"/>
    <w:rsid w:val="005B225F"/>
    <w:rsid w:val="005B23D8"/>
    <w:rsid w:val="005B2F0C"/>
    <w:rsid w:val="005B3918"/>
    <w:rsid w:val="005B398E"/>
    <w:rsid w:val="005B3EE0"/>
    <w:rsid w:val="005B4718"/>
    <w:rsid w:val="005B4BF7"/>
    <w:rsid w:val="005B593C"/>
    <w:rsid w:val="005C0230"/>
    <w:rsid w:val="005C0397"/>
    <w:rsid w:val="005C125D"/>
    <w:rsid w:val="005C13C6"/>
    <w:rsid w:val="005C20B2"/>
    <w:rsid w:val="005C22CC"/>
    <w:rsid w:val="005C26FF"/>
    <w:rsid w:val="005C2E57"/>
    <w:rsid w:val="005C335A"/>
    <w:rsid w:val="005C36F7"/>
    <w:rsid w:val="005C55A9"/>
    <w:rsid w:val="005C61F6"/>
    <w:rsid w:val="005C6B66"/>
    <w:rsid w:val="005C7B57"/>
    <w:rsid w:val="005C7F3A"/>
    <w:rsid w:val="005D3D97"/>
    <w:rsid w:val="005D5025"/>
    <w:rsid w:val="005D61BD"/>
    <w:rsid w:val="005D6FE4"/>
    <w:rsid w:val="005E08D9"/>
    <w:rsid w:val="005E1E33"/>
    <w:rsid w:val="005E5AAE"/>
    <w:rsid w:val="005F0941"/>
    <w:rsid w:val="005F09C2"/>
    <w:rsid w:val="005F1D1E"/>
    <w:rsid w:val="005F303F"/>
    <w:rsid w:val="005F35C2"/>
    <w:rsid w:val="005F7E56"/>
    <w:rsid w:val="0060032B"/>
    <w:rsid w:val="006007E0"/>
    <w:rsid w:val="00601309"/>
    <w:rsid w:val="006015C5"/>
    <w:rsid w:val="00601964"/>
    <w:rsid w:val="00603064"/>
    <w:rsid w:val="00603A26"/>
    <w:rsid w:val="00605172"/>
    <w:rsid w:val="0060579F"/>
    <w:rsid w:val="00605B3A"/>
    <w:rsid w:val="006104F0"/>
    <w:rsid w:val="0061060B"/>
    <w:rsid w:val="006114E5"/>
    <w:rsid w:val="00613204"/>
    <w:rsid w:val="0061322B"/>
    <w:rsid w:val="006154E9"/>
    <w:rsid w:val="00616950"/>
    <w:rsid w:val="00617F64"/>
    <w:rsid w:val="00620015"/>
    <w:rsid w:val="006256BF"/>
    <w:rsid w:val="006275D0"/>
    <w:rsid w:val="00630829"/>
    <w:rsid w:val="00630BF3"/>
    <w:rsid w:val="00631F0F"/>
    <w:rsid w:val="006325A8"/>
    <w:rsid w:val="00633386"/>
    <w:rsid w:val="006339B0"/>
    <w:rsid w:val="00633B18"/>
    <w:rsid w:val="00634BE4"/>
    <w:rsid w:val="00635F62"/>
    <w:rsid w:val="006370D0"/>
    <w:rsid w:val="00637E07"/>
    <w:rsid w:val="00640F70"/>
    <w:rsid w:val="00642716"/>
    <w:rsid w:val="006427AA"/>
    <w:rsid w:val="0064287B"/>
    <w:rsid w:val="00643145"/>
    <w:rsid w:val="006431F0"/>
    <w:rsid w:val="0064335C"/>
    <w:rsid w:val="006437BE"/>
    <w:rsid w:val="00644C82"/>
    <w:rsid w:val="00644FBB"/>
    <w:rsid w:val="006455BE"/>
    <w:rsid w:val="00645CB5"/>
    <w:rsid w:val="006460EE"/>
    <w:rsid w:val="00646483"/>
    <w:rsid w:val="006479D0"/>
    <w:rsid w:val="00651176"/>
    <w:rsid w:val="00651BCB"/>
    <w:rsid w:val="00651D56"/>
    <w:rsid w:val="00652423"/>
    <w:rsid w:val="00653504"/>
    <w:rsid w:val="006547A1"/>
    <w:rsid w:val="00654DDB"/>
    <w:rsid w:val="00655969"/>
    <w:rsid w:val="006565D3"/>
    <w:rsid w:val="0066002E"/>
    <w:rsid w:val="00660428"/>
    <w:rsid w:val="00663F37"/>
    <w:rsid w:val="00665163"/>
    <w:rsid w:val="006664C0"/>
    <w:rsid w:val="006672D5"/>
    <w:rsid w:val="00670D21"/>
    <w:rsid w:val="0067120A"/>
    <w:rsid w:val="006715BB"/>
    <w:rsid w:val="00671CA1"/>
    <w:rsid w:val="00672810"/>
    <w:rsid w:val="00672F35"/>
    <w:rsid w:val="00675184"/>
    <w:rsid w:val="006752CA"/>
    <w:rsid w:val="00675C0E"/>
    <w:rsid w:val="00676980"/>
    <w:rsid w:val="006772F3"/>
    <w:rsid w:val="00680484"/>
    <w:rsid w:val="0068087B"/>
    <w:rsid w:val="00681BA7"/>
    <w:rsid w:val="00681DED"/>
    <w:rsid w:val="00682992"/>
    <w:rsid w:val="00682BDA"/>
    <w:rsid w:val="00682E0D"/>
    <w:rsid w:val="00682E9D"/>
    <w:rsid w:val="006836F8"/>
    <w:rsid w:val="00683705"/>
    <w:rsid w:val="00683C6D"/>
    <w:rsid w:val="00684B01"/>
    <w:rsid w:val="00685D08"/>
    <w:rsid w:val="00686575"/>
    <w:rsid w:val="006912D3"/>
    <w:rsid w:val="006914D3"/>
    <w:rsid w:val="00691A79"/>
    <w:rsid w:val="00691B1C"/>
    <w:rsid w:val="00691B4E"/>
    <w:rsid w:val="00692BF7"/>
    <w:rsid w:val="00692E88"/>
    <w:rsid w:val="006938D9"/>
    <w:rsid w:val="006959F2"/>
    <w:rsid w:val="00696E2A"/>
    <w:rsid w:val="006978B9"/>
    <w:rsid w:val="00697924"/>
    <w:rsid w:val="006A13C6"/>
    <w:rsid w:val="006A1C4C"/>
    <w:rsid w:val="006A2303"/>
    <w:rsid w:val="006A320A"/>
    <w:rsid w:val="006A3482"/>
    <w:rsid w:val="006A43F3"/>
    <w:rsid w:val="006A6464"/>
    <w:rsid w:val="006A7651"/>
    <w:rsid w:val="006B0D4B"/>
    <w:rsid w:val="006B156C"/>
    <w:rsid w:val="006B1580"/>
    <w:rsid w:val="006B2073"/>
    <w:rsid w:val="006B26D3"/>
    <w:rsid w:val="006B2D48"/>
    <w:rsid w:val="006B3BBB"/>
    <w:rsid w:val="006B3EA2"/>
    <w:rsid w:val="006B419F"/>
    <w:rsid w:val="006B556C"/>
    <w:rsid w:val="006B6A4F"/>
    <w:rsid w:val="006B6D56"/>
    <w:rsid w:val="006B782F"/>
    <w:rsid w:val="006C0211"/>
    <w:rsid w:val="006C2167"/>
    <w:rsid w:val="006C21B1"/>
    <w:rsid w:val="006C3545"/>
    <w:rsid w:val="006C3554"/>
    <w:rsid w:val="006C414A"/>
    <w:rsid w:val="006C4E0F"/>
    <w:rsid w:val="006C4F59"/>
    <w:rsid w:val="006C5560"/>
    <w:rsid w:val="006C6EA9"/>
    <w:rsid w:val="006C74C2"/>
    <w:rsid w:val="006D012F"/>
    <w:rsid w:val="006D1529"/>
    <w:rsid w:val="006D3EFE"/>
    <w:rsid w:val="006D4121"/>
    <w:rsid w:val="006D4643"/>
    <w:rsid w:val="006D4783"/>
    <w:rsid w:val="006D5F92"/>
    <w:rsid w:val="006D6015"/>
    <w:rsid w:val="006D69DB"/>
    <w:rsid w:val="006D6BC1"/>
    <w:rsid w:val="006D7457"/>
    <w:rsid w:val="006D7BD4"/>
    <w:rsid w:val="006D7BE0"/>
    <w:rsid w:val="006E063E"/>
    <w:rsid w:val="006E0EF8"/>
    <w:rsid w:val="006E18A2"/>
    <w:rsid w:val="006E19A6"/>
    <w:rsid w:val="006E252C"/>
    <w:rsid w:val="006E2624"/>
    <w:rsid w:val="006E2FBF"/>
    <w:rsid w:val="006E374B"/>
    <w:rsid w:val="006E47ED"/>
    <w:rsid w:val="006E4E0B"/>
    <w:rsid w:val="006E55F6"/>
    <w:rsid w:val="006E5D2C"/>
    <w:rsid w:val="006E6544"/>
    <w:rsid w:val="006F1E91"/>
    <w:rsid w:val="006F2B2F"/>
    <w:rsid w:val="006F4624"/>
    <w:rsid w:val="006F4A0F"/>
    <w:rsid w:val="006F57AB"/>
    <w:rsid w:val="006F6314"/>
    <w:rsid w:val="006F66DD"/>
    <w:rsid w:val="0070138F"/>
    <w:rsid w:val="0070197B"/>
    <w:rsid w:val="00703538"/>
    <w:rsid w:val="007057C4"/>
    <w:rsid w:val="00705EBC"/>
    <w:rsid w:val="00706F6A"/>
    <w:rsid w:val="00707182"/>
    <w:rsid w:val="0070763B"/>
    <w:rsid w:val="00707915"/>
    <w:rsid w:val="00707E7E"/>
    <w:rsid w:val="0071057B"/>
    <w:rsid w:val="0071300D"/>
    <w:rsid w:val="00713057"/>
    <w:rsid w:val="00713BAD"/>
    <w:rsid w:val="00714116"/>
    <w:rsid w:val="00715EC9"/>
    <w:rsid w:val="00715F32"/>
    <w:rsid w:val="0071619C"/>
    <w:rsid w:val="0071669F"/>
    <w:rsid w:val="00716767"/>
    <w:rsid w:val="00717672"/>
    <w:rsid w:val="007178FA"/>
    <w:rsid w:val="00720389"/>
    <w:rsid w:val="00720BE4"/>
    <w:rsid w:val="007211B3"/>
    <w:rsid w:val="0072126E"/>
    <w:rsid w:val="007224A1"/>
    <w:rsid w:val="007231E5"/>
    <w:rsid w:val="007239E2"/>
    <w:rsid w:val="0072435F"/>
    <w:rsid w:val="007244B1"/>
    <w:rsid w:val="00724687"/>
    <w:rsid w:val="00725891"/>
    <w:rsid w:val="00726E51"/>
    <w:rsid w:val="0072719E"/>
    <w:rsid w:val="007271E9"/>
    <w:rsid w:val="007321EF"/>
    <w:rsid w:val="00733445"/>
    <w:rsid w:val="00733924"/>
    <w:rsid w:val="0073560E"/>
    <w:rsid w:val="00736003"/>
    <w:rsid w:val="0073644A"/>
    <w:rsid w:val="00737C7A"/>
    <w:rsid w:val="00741105"/>
    <w:rsid w:val="00744917"/>
    <w:rsid w:val="00744AE7"/>
    <w:rsid w:val="00744B79"/>
    <w:rsid w:val="00746DE2"/>
    <w:rsid w:val="007475F8"/>
    <w:rsid w:val="00750808"/>
    <w:rsid w:val="0075095D"/>
    <w:rsid w:val="0075492D"/>
    <w:rsid w:val="00756B99"/>
    <w:rsid w:val="00757268"/>
    <w:rsid w:val="007573B4"/>
    <w:rsid w:val="00757F62"/>
    <w:rsid w:val="00760573"/>
    <w:rsid w:val="00761949"/>
    <w:rsid w:val="00761FE1"/>
    <w:rsid w:val="007620E0"/>
    <w:rsid w:val="00762315"/>
    <w:rsid w:val="00762711"/>
    <w:rsid w:val="00764729"/>
    <w:rsid w:val="00764BE5"/>
    <w:rsid w:val="00765750"/>
    <w:rsid w:val="0076585C"/>
    <w:rsid w:val="00766490"/>
    <w:rsid w:val="00766F72"/>
    <w:rsid w:val="00767B3E"/>
    <w:rsid w:val="00770579"/>
    <w:rsid w:val="00770AD8"/>
    <w:rsid w:val="00770B6B"/>
    <w:rsid w:val="00771104"/>
    <w:rsid w:val="00771E03"/>
    <w:rsid w:val="0077265E"/>
    <w:rsid w:val="00772741"/>
    <w:rsid w:val="00773751"/>
    <w:rsid w:val="007749CC"/>
    <w:rsid w:val="0077665D"/>
    <w:rsid w:val="00776F14"/>
    <w:rsid w:val="00777AB3"/>
    <w:rsid w:val="007803F9"/>
    <w:rsid w:val="00780B79"/>
    <w:rsid w:val="00782006"/>
    <w:rsid w:val="0078394B"/>
    <w:rsid w:val="00783E64"/>
    <w:rsid w:val="00784802"/>
    <w:rsid w:val="00784BFE"/>
    <w:rsid w:val="00786B43"/>
    <w:rsid w:val="007878B8"/>
    <w:rsid w:val="007878E3"/>
    <w:rsid w:val="00787AAD"/>
    <w:rsid w:val="00790199"/>
    <w:rsid w:val="00791576"/>
    <w:rsid w:val="00792547"/>
    <w:rsid w:val="0079257A"/>
    <w:rsid w:val="007943FB"/>
    <w:rsid w:val="00794662"/>
    <w:rsid w:val="00794721"/>
    <w:rsid w:val="007964C4"/>
    <w:rsid w:val="00796BB6"/>
    <w:rsid w:val="00796CA8"/>
    <w:rsid w:val="00797238"/>
    <w:rsid w:val="007A0E7B"/>
    <w:rsid w:val="007A4696"/>
    <w:rsid w:val="007A6298"/>
    <w:rsid w:val="007A726D"/>
    <w:rsid w:val="007A73E7"/>
    <w:rsid w:val="007A7E1F"/>
    <w:rsid w:val="007B0D24"/>
    <w:rsid w:val="007B163B"/>
    <w:rsid w:val="007B1EF4"/>
    <w:rsid w:val="007B26B1"/>
    <w:rsid w:val="007B2DDB"/>
    <w:rsid w:val="007B336D"/>
    <w:rsid w:val="007B3C8E"/>
    <w:rsid w:val="007B4524"/>
    <w:rsid w:val="007B481A"/>
    <w:rsid w:val="007B4829"/>
    <w:rsid w:val="007B4CE2"/>
    <w:rsid w:val="007B5452"/>
    <w:rsid w:val="007B5FBD"/>
    <w:rsid w:val="007B7F01"/>
    <w:rsid w:val="007C1149"/>
    <w:rsid w:val="007C1587"/>
    <w:rsid w:val="007C1932"/>
    <w:rsid w:val="007C2A4C"/>
    <w:rsid w:val="007C3135"/>
    <w:rsid w:val="007C3252"/>
    <w:rsid w:val="007C3B85"/>
    <w:rsid w:val="007C48C6"/>
    <w:rsid w:val="007C55AF"/>
    <w:rsid w:val="007C637E"/>
    <w:rsid w:val="007C7BE6"/>
    <w:rsid w:val="007C7D00"/>
    <w:rsid w:val="007D058E"/>
    <w:rsid w:val="007D0904"/>
    <w:rsid w:val="007D1BC3"/>
    <w:rsid w:val="007D2EB8"/>
    <w:rsid w:val="007D354A"/>
    <w:rsid w:val="007D3782"/>
    <w:rsid w:val="007D5DE4"/>
    <w:rsid w:val="007E0E14"/>
    <w:rsid w:val="007E0EDE"/>
    <w:rsid w:val="007E145E"/>
    <w:rsid w:val="007E1550"/>
    <w:rsid w:val="007E15ED"/>
    <w:rsid w:val="007E164F"/>
    <w:rsid w:val="007E2074"/>
    <w:rsid w:val="007E3232"/>
    <w:rsid w:val="007E35EE"/>
    <w:rsid w:val="007E5D8A"/>
    <w:rsid w:val="007E61CA"/>
    <w:rsid w:val="007E6CCA"/>
    <w:rsid w:val="007F0086"/>
    <w:rsid w:val="007F290A"/>
    <w:rsid w:val="007F293A"/>
    <w:rsid w:val="007F2C4D"/>
    <w:rsid w:val="007F327F"/>
    <w:rsid w:val="007F39C9"/>
    <w:rsid w:val="007F3B07"/>
    <w:rsid w:val="007F3E3B"/>
    <w:rsid w:val="007F3E46"/>
    <w:rsid w:val="007F3E4A"/>
    <w:rsid w:val="007F4489"/>
    <w:rsid w:val="007F4D8F"/>
    <w:rsid w:val="007F6320"/>
    <w:rsid w:val="007F7284"/>
    <w:rsid w:val="008008C5"/>
    <w:rsid w:val="00802553"/>
    <w:rsid w:val="008061A3"/>
    <w:rsid w:val="00806456"/>
    <w:rsid w:val="008066E7"/>
    <w:rsid w:val="00806753"/>
    <w:rsid w:val="00806A08"/>
    <w:rsid w:val="00807B7B"/>
    <w:rsid w:val="00807F62"/>
    <w:rsid w:val="0081258D"/>
    <w:rsid w:val="008131EE"/>
    <w:rsid w:val="008132A9"/>
    <w:rsid w:val="0081368B"/>
    <w:rsid w:val="008151D6"/>
    <w:rsid w:val="008153C7"/>
    <w:rsid w:val="008169BF"/>
    <w:rsid w:val="00817249"/>
    <w:rsid w:val="00817E3D"/>
    <w:rsid w:val="00820163"/>
    <w:rsid w:val="00820982"/>
    <w:rsid w:val="00821B08"/>
    <w:rsid w:val="008220EC"/>
    <w:rsid w:val="00822399"/>
    <w:rsid w:val="008226E1"/>
    <w:rsid w:val="00823DDA"/>
    <w:rsid w:val="0082419B"/>
    <w:rsid w:val="0082550A"/>
    <w:rsid w:val="00825999"/>
    <w:rsid w:val="00826042"/>
    <w:rsid w:val="00826448"/>
    <w:rsid w:val="008269E7"/>
    <w:rsid w:val="00826D4B"/>
    <w:rsid w:val="008274AB"/>
    <w:rsid w:val="00827651"/>
    <w:rsid w:val="00827B26"/>
    <w:rsid w:val="00830430"/>
    <w:rsid w:val="0083169F"/>
    <w:rsid w:val="0083357C"/>
    <w:rsid w:val="0083378B"/>
    <w:rsid w:val="00835773"/>
    <w:rsid w:val="00835B60"/>
    <w:rsid w:val="00837062"/>
    <w:rsid w:val="00837248"/>
    <w:rsid w:val="00837BD4"/>
    <w:rsid w:val="00837D63"/>
    <w:rsid w:val="00841F6A"/>
    <w:rsid w:val="008422FC"/>
    <w:rsid w:val="00842544"/>
    <w:rsid w:val="00842DDC"/>
    <w:rsid w:val="00842DE9"/>
    <w:rsid w:val="00842DF2"/>
    <w:rsid w:val="008437F5"/>
    <w:rsid w:val="00845264"/>
    <w:rsid w:val="0084642D"/>
    <w:rsid w:val="00846747"/>
    <w:rsid w:val="00847766"/>
    <w:rsid w:val="008478AA"/>
    <w:rsid w:val="0085252E"/>
    <w:rsid w:val="00852EB3"/>
    <w:rsid w:val="008532EB"/>
    <w:rsid w:val="00853BF7"/>
    <w:rsid w:val="00855035"/>
    <w:rsid w:val="00857D68"/>
    <w:rsid w:val="00860244"/>
    <w:rsid w:val="00860BBC"/>
    <w:rsid w:val="00861478"/>
    <w:rsid w:val="00867E10"/>
    <w:rsid w:val="0087026A"/>
    <w:rsid w:val="00870AE9"/>
    <w:rsid w:val="00873161"/>
    <w:rsid w:val="0087374F"/>
    <w:rsid w:val="00873922"/>
    <w:rsid w:val="008746A0"/>
    <w:rsid w:val="00874C24"/>
    <w:rsid w:val="00875395"/>
    <w:rsid w:val="008757E3"/>
    <w:rsid w:val="00876F6A"/>
    <w:rsid w:val="0087733A"/>
    <w:rsid w:val="00877703"/>
    <w:rsid w:val="00877710"/>
    <w:rsid w:val="00877CC9"/>
    <w:rsid w:val="0088061A"/>
    <w:rsid w:val="008817DE"/>
    <w:rsid w:val="008818B7"/>
    <w:rsid w:val="00881FED"/>
    <w:rsid w:val="008823D3"/>
    <w:rsid w:val="00882407"/>
    <w:rsid w:val="00883E2C"/>
    <w:rsid w:val="008840E3"/>
    <w:rsid w:val="00884D0F"/>
    <w:rsid w:val="0088638C"/>
    <w:rsid w:val="0088670B"/>
    <w:rsid w:val="0089018F"/>
    <w:rsid w:val="0089060B"/>
    <w:rsid w:val="00890CB6"/>
    <w:rsid w:val="008911E5"/>
    <w:rsid w:val="0089157E"/>
    <w:rsid w:val="00891C35"/>
    <w:rsid w:val="008935A8"/>
    <w:rsid w:val="00894B45"/>
    <w:rsid w:val="00895016"/>
    <w:rsid w:val="00897395"/>
    <w:rsid w:val="00897767"/>
    <w:rsid w:val="00897C55"/>
    <w:rsid w:val="008A108E"/>
    <w:rsid w:val="008A3515"/>
    <w:rsid w:val="008A3864"/>
    <w:rsid w:val="008A73AD"/>
    <w:rsid w:val="008B025D"/>
    <w:rsid w:val="008B1B77"/>
    <w:rsid w:val="008B1E9B"/>
    <w:rsid w:val="008B2BCB"/>
    <w:rsid w:val="008B2C84"/>
    <w:rsid w:val="008B3789"/>
    <w:rsid w:val="008B4A08"/>
    <w:rsid w:val="008B5754"/>
    <w:rsid w:val="008B5975"/>
    <w:rsid w:val="008B6FF8"/>
    <w:rsid w:val="008B7446"/>
    <w:rsid w:val="008B7E92"/>
    <w:rsid w:val="008C1656"/>
    <w:rsid w:val="008C2199"/>
    <w:rsid w:val="008C2865"/>
    <w:rsid w:val="008C2934"/>
    <w:rsid w:val="008C339C"/>
    <w:rsid w:val="008C46F9"/>
    <w:rsid w:val="008C5987"/>
    <w:rsid w:val="008C5A3C"/>
    <w:rsid w:val="008C64E2"/>
    <w:rsid w:val="008C6585"/>
    <w:rsid w:val="008C6D9E"/>
    <w:rsid w:val="008C70A3"/>
    <w:rsid w:val="008C775C"/>
    <w:rsid w:val="008C7EF8"/>
    <w:rsid w:val="008D1955"/>
    <w:rsid w:val="008D2754"/>
    <w:rsid w:val="008D279F"/>
    <w:rsid w:val="008D2B10"/>
    <w:rsid w:val="008D32F8"/>
    <w:rsid w:val="008D35E4"/>
    <w:rsid w:val="008D4016"/>
    <w:rsid w:val="008D4831"/>
    <w:rsid w:val="008D4F08"/>
    <w:rsid w:val="008D50DE"/>
    <w:rsid w:val="008D557F"/>
    <w:rsid w:val="008D76A9"/>
    <w:rsid w:val="008D7D5E"/>
    <w:rsid w:val="008E003F"/>
    <w:rsid w:val="008E08F1"/>
    <w:rsid w:val="008E10CB"/>
    <w:rsid w:val="008E1984"/>
    <w:rsid w:val="008E51C4"/>
    <w:rsid w:val="008E5C01"/>
    <w:rsid w:val="008E714B"/>
    <w:rsid w:val="008E7843"/>
    <w:rsid w:val="008E7C27"/>
    <w:rsid w:val="008F1A1F"/>
    <w:rsid w:val="008F1C82"/>
    <w:rsid w:val="008F1F11"/>
    <w:rsid w:val="008F20AC"/>
    <w:rsid w:val="008F2308"/>
    <w:rsid w:val="008F38FC"/>
    <w:rsid w:val="008F3AE8"/>
    <w:rsid w:val="008F3FFC"/>
    <w:rsid w:val="008F4684"/>
    <w:rsid w:val="008F5BDA"/>
    <w:rsid w:val="008F6059"/>
    <w:rsid w:val="008F7480"/>
    <w:rsid w:val="009014E7"/>
    <w:rsid w:val="009015ED"/>
    <w:rsid w:val="00901E94"/>
    <w:rsid w:val="009020AF"/>
    <w:rsid w:val="00904125"/>
    <w:rsid w:val="009049EB"/>
    <w:rsid w:val="00904D21"/>
    <w:rsid w:val="009059E5"/>
    <w:rsid w:val="00905B4D"/>
    <w:rsid w:val="00905EAE"/>
    <w:rsid w:val="00906C31"/>
    <w:rsid w:val="00906D8E"/>
    <w:rsid w:val="009077F1"/>
    <w:rsid w:val="00910585"/>
    <w:rsid w:val="009107B9"/>
    <w:rsid w:val="0091100B"/>
    <w:rsid w:val="0091146C"/>
    <w:rsid w:val="00911E47"/>
    <w:rsid w:val="00912ABD"/>
    <w:rsid w:val="0091303C"/>
    <w:rsid w:val="009131E2"/>
    <w:rsid w:val="0091462E"/>
    <w:rsid w:val="00915DC3"/>
    <w:rsid w:val="00916370"/>
    <w:rsid w:val="009164A0"/>
    <w:rsid w:val="009170E0"/>
    <w:rsid w:val="00917CCE"/>
    <w:rsid w:val="00921016"/>
    <w:rsid w:val="00922E17"/>
    <w:rsid w:val="00924620"/>
    <w:rsid w:val="009266E4"/>
    <w:rsid w:val="00926AF0"/>
    <w:rsid w:val="00927750"/>
    <w:rsid w:val="00930D34"/>
    <w:rsid w:val="00931FC5"/>
    <w:rsid w:val="009324F8"/>
    <w:rsid w:val="00932552"/>
    <w:rsid w:val="0093258C"/>
    <w:rsid w:val="00934201"/>
    <w:rsid w:val="009342EA"/>
    <w:rsid w:val="00937566"/>
    <w:rsid w:val="00937D4B"/>
    <w:rsid w:val="009409A5"/>
    <w:rsid w:val="00940A86"/>
    <w:rsid w:val="00940D89"/>
    <w:rsid w:val="00940FB4"/>
    <w:rsid w:val="009421D8"/>
    <w:rsid w:val="009422F8"/>
    <w:rsid w:val="0094241E"/>
    <w:rsid w:val="009444FF"/>
    <w:rsid w:val="00944B28"/>
    <w:rsid w:val="00945D58"/>
    <w:rsid w:val="00946169"/>
    <w:rsid w:val="009465A2"/>
    <w:rsid w:val="00946BEC"/>
    <w:rsid w:val="009470B2"/>
    <w:rsid w:val="00950077"/>
    <w:rsid w:val="00951689"/>
    <w:rsid w:val="009517F4"/>
    <w:rsid w:val="00952353"/>
    <w:rsid w:val="009523A7"/>
    <w:rsid w:val="009525F6"/>
    <w:rsid w:val="009555A4"/>
    <w:rsid w:val="00955E05"/>
    <w:rsid w:val="00956E18"/>
    <w:rsid w:val="009573CB"/>
    <w:rsid w:val="00961683"/>
    <w:rsid w:val="00961FF6"/>
    <w:rsid w:val="00962312"/>
    <w:rsid w:val="00964D8C"/>
    <w:rsid w:val="00970B94"/>
    <w:rsid w:val="0097105D"/>
    <w:rsid w:val="00972169"/>
    <w:rsid w:val="0097255A"/>
    <w:rsid w:val="0097295C"/>
    <w:rsid w:val="00973202"/>
    <w:rsid w:val="0097353A"/>
    <w:rsid w:val="00974CEF"/>
    <w:rsid w:val="00974CFA"/>
    <w:rsid w:val="009755E7"/>
    <w:rsid w:val="00975957"/>
    <w:rsid w:val="00976805"/>
    <w:rsid w:val="00980839"/>
    <w:rsid w:val="00980B20"/>
    <w:rsid w:val="00981568"/>
    <w:rsid w:val="0098198E"/>
    <w:rsid w:val="0098255F"/>
    <w:rsid w:val="00982BD5"/>
    <w:rsid w:val="00983267"/>
    <w:rsid w:val="00984687"/>
    <w:rsid w:val="009868CB"/>
    <w:rsid w:val="00990934"/>
    <w:rsid w:val="00994AB5"/>
    <w:rsid w:val="009952F5"/>
    <w:rsid w:val="009978F1"/>
    <w:rsid w:val="009A1681"/>
    <w:rsid w:val="009A25C2"/>
    <w:rsid w:val="009A27E0"/>
    <w:rsid w:val="009A41E5"/>
    <w:rsid w:val="009A4260"/>
    <w:rsid w:val="009A7CE0"/>
    <w:rsid w:val="009B01A1"/>
    <w:rsid w:val="009B1279"/>
    <w:rsid w:val="009B1FA9"/>
    <w:rsid w:val="009B23C9"/>
    <w:rsid w:val="009B2D08"/>
    <w:rsid w:val="009B2F40"/>
    <w:rsid w:val="009B4623"/>
    <w:rsid w:val="009B5414"/>
    <w:rsid w:val="009B5498"/>
    <w:rsid w:val="009B69D1"/>
    <w:rsid w:val="009B7B40"/>
    <w:rsid w:val="009C103E"/>
    <w:rsid w:val="009C109B"/>
    <w:rsid w:val="009C2206"/>
    <w:rsid w:val="009C2EE9"/>
    <w:rsid w:val="009C3558"/>
    <w:rsid w:val="009C3782"/>
    <w:rsid w:val="009C4CE9"/>
    <w:rsid w:val="009C560D"/>
    <w:rsid w:val="009C58A7"/>
    <w:rsid w:val="009C5A44"/>
    <w:rsid w:val="009C7919"/>
    <w:rsid w:val="009D0A7E"/>
    <w:rsid w:val="009D0E45"/>
    <w:rsid w:val="009D165D"/>
    <w:rsid w:val="009D19EB"/>
    <w:rsid w:val="009D39EB"/>
    <w:rsid w:val="009D56FA"/>
    <w:rsid w:val="009D5B1F"/>
    <w:rsid w:val="009D5E1A"/>
    <w:rsid w:val="009E04C2"/>
    <w:rsid w:val="009E16E1"/>
    <w:rsid w:val="009E1816"/>
    <w:rsid w:val="009E1D8F"/>
    <w:rsid w:val="009E225A"/>
    <w:rsid w:val="009E2537"/>
    <w:rsid w:val="009E2E2F"/>
    <w:rsid w:val="009E33C3"/>
    <w:rsid w:val="009E3DAC"/>
    <w:rsid w:val="009E6B75"/>
    <w:rsid w:val="009E6FAF"/>
    <w:rsid w:val="009E714B"/>
    <w:rsid w:val="009F4080"/>
    <w:rsid w:val="009F55DE"/>
    <w:rsid w:val="009F5761"/>
    <w:rsid w:val="009F58C8"/>
    <w:rsid w:val="009F6389"/>
    <w:rsid w:val="009F6455"/>
    <w:rsid w:val="00A00069"/>
    <w:rsid w:val="00A00A71"/>
    <w:rsid w:val="00A0183F"/>
    <w:rsid w:val="00A02A49"/>
    <w:rsid w:val="00A02BEE"/>
    <w:rsid w:val="00A05F99"/>
    <w:rsid w:val="00A10DEA"/>
    <w:rsid w:val="00A14318"/>
    <w:rsid w:val="00A1609C"/>
    <w:rsid w:val="00A16416"/>
    <w:rsid w:val="00A16CB9"/>
    <w:rsid w:val="00A17965"/>
    <w:rsid w:val="00A21095"/>
    <w:rsid w:val="00A226C3"/>
    <w:rsid w:val="00A24159"/>
    <w:rsid w:val="00A2483B"/>
    <w:rsid w:val="00A24D6D"/>
    <w:rsid w:val="00A24D8E"/>
    <w:rsid w:val="00A2730C"/>
    <w:rsid w:val="00A27CA5"/>
    <w:rsid w:val="00A30E21"/>
    <w:rsid w:val="00A31F19"/>
    <w:rsid w:val="00A31FF7"/>
    <w:rsid w:val="00A331DF"/>
    <w:rsid w:val="00A3464D"/>
    <w:rsid w:val="00A350D1"/>
    <w:rsid w:val="00A35C88"/>
    <w:rsid w:val="00A36902"/>
    <w:rsid w:val="00A400AC"/>
    <w:rsid w:val="00A400EC"/>
    <w:rsid w:val="00A40CE2"/>
    <w:rsid w:val="00A40CF9"/>
    <w:rsid w:val="00A4157D"/>
    <w:rsid w:val="00A41A15"/>
    <w:rsid w:val="00A42026"/>
    <w:rsid w:val="00A42375"/>
    <w:rsid w:val="00A433F6"/>
    <w:rsid w:val="00A442FC"/>
    <w:rsid w:val="00A44617"/>
    <w:rsid w:val="00A44756"/>
    <w:rsid w:val="00A44E90"/>
    <w:rsid w:val="00A46F20"/>
    <w:rsid w:val="00A47393"/>
    <w:rsid w:val="00A47DEF"/>
    <w:rsid w:val="00A511C2"/>
    <w:rsid w:val="00A51637"/>
    <w:rsid w:val="00A52DF9"/>
    <w:rsid w:val="00A53ED4"/>
    <w:rsid w:val="00A548F4"/>
    <w:rsid w:val="00A55E86"/>
    <w:rsid w:val="00A56731"/>
    <w:rsid w:val="00A567C6"/>
    <w:rsid w:val="00A5747A"/>
    <w:rsid w:val="00A57D08"/>
    <w:rsid w:val="00A57D49"/>
    <w:rsid w:val="00A57EE0"/>
    <w:rsid w:val="00A60EF9"/>
    <w:rsid w:val="00A60F8A"/>
    <w:rsid w:val="00A61083"/>
    <w:rsid w:val="00A64210"/>
    <w:rsid w:val="00A64A4F"/>
    <w:rsid w:val="00A65743"/>
    <w:rsid w:val="00A65B00"/>
    <w:rsid w:val="00A66D43"/>
    <w:rsid w:val="00A71B52"/>
    <w:rsid w:val="00A72FDA"/>
    <w:rsid w:val="00A7303B"/>
    <w:rsid w:val="00A73518"/>
    <w:rsid w:val="00A737F2"/>
    <w:rsid w:val="00A738E9"/>
    <w:rsid w:val="00A74096"/>
    <w:rsid w:val="00A8085F"/>
    <w:rsid w:val="00A8105E"/>
    <w:rsid w:val="00A81167"/>
    <w:rsid w:val="00A81E66"/>
    <w:rsid w:val="00A821ED"/>
    <w:rsid w:val="00A83A20"/>
    <w:rsid w:val="00A83D6A"/>
    <w:rsid w:val="00A84B92"/>
    <w:rsid w:val="00A8557E"/>
    <w:rsid w:val="00A86136"/>
    <w:rsid w:val="00A9011E"/>
    <w:rsid w:val="00A9207D"/>
    <w:rsid w:val="00A93100"/>
    <w:rsid w:val="00A94A6C"/>
    <w:rsid w:val="00A95A35"/>
    <w:rsid w:val="00A9607A"/>
    <w:rsid w:val="00A9688B"/>
    <w:rsid w:val="00A97393"/>
    <w:rsid w:val="00AA10A5"/>
    <w:rsid w:val="00AA37E0"/>
    <w:rsid w:val="00AA42D9"/>
    <w:rsid w:val="00AA6037"/>
    <w:rsid w:val="00AA6197"/>
    <w:rsid w:val="00AA6E41"/>
    <w:rsid w:val="00AB0CDD"/>
    <w:rsid w:val="00AB1B22"/>
    <w:rsid w:val="00AB4C82"/>
    <w:rsid w:val="00AB5B27"/>
    <w:rsid w:val="00AB5C37"/>
    <w:rsid w:val="00AB5CE3"/>
    <w:rsid w:val="00AB71B3"/>
    <w:rsid w:val="00AC077B"/>
    <w:rsid w:val="00AC0CE0"/>
    <w:rsid w:val="00AC134C"/>
    <w:rsid w:val="00AC1948"/>
    <w:rsid w:val="00AC20AD"/>
    <w:rsid w:val="00AC2C47"/>
    <w:rsid w:val="00AC3F51"/>
    <w:rsid w:val="00AC490E"/>
    <w:rsid w:val="00AC5799"/>
    <w:rsid w:val="00AC5EE8"/>
    <w:rsid w:val="00AC6C23"/>
    <w:rsid w:val="00AC7667"/>
    <w:rsid w:val="00AC7B59"/>
    <w:rsid w:val="00AC7B9D"/>
    <w:rsid w:val="00AD0FEC"/>
    <w:rsid w:val="00AD1390"/>
    <w:rsid w:val="00AD32BD"/>
    <w:rsid w:val="00AD3BFC"/>
    <w:rsid w:val="00AD419E"/>
    <w:rsid w:val="00AD5043"/>
    <w:rsid w:val="00AD5607"/>
    <w:rsid w:val="00AE0AD6"/>
    <w:rsid w:val="00AE0E86"/>
    <w:rsid w:val="00AE10F1"/>
    <w:rsid w:val="00AE2ADD"/>
    <w:rsid w:val="00AE2BD1"/>
    <w:rsid w:val="00AE2DA5"/>
    <w:rsid w:val="00AE3030"/>
    <w:rsid w:val="00AE33D7"/>
    <w:rsid w:val="00AE5D44"/>
    <w:rsid w:val="00AE7401"/>
    <w:rsid w:val="00AE7EB7"/>
    <w:rsid w:val="00AF0AA5"/>
    <w:rsid w:val="00AF16BB"/>
    <w:rsid w:val="00AF2039"/>
    <w:rsid w:val="00AF2B2E"/>
    <w:rsid w:val="00AF5A6D"/>
    <w:rsid w:val="00B0142D"/>
    <w:rsid w:val="00B02262"/>
    <w:rsid w:val="00B0257E"/>
    <w:rsid w:val="00B026CB"/>
    <w:rsid w:val="00B032E0"/>
    <w:rsid w:val="00B0400F"/>
    <w:rsid w:val="00B04B03"/>
    <w:rsid w:val="00B051C6"/>
    <w:rsid w:val="00B0523D"/>
    <w:rsid w:val="00B05995"/>
    <w:rsid w:val="00B06E1F"/>
    <w:rsid w:val="00B07D37"/>
    <w:rsid w:val="00B10006"/>
    <w:rsid w:val="00B101F8"/>
    <w:rsid w:val="00B113C0"/>
    <w:rsid w:val="00B11A72"/>
    <w:rsid w:val="00B14142"/>
    <w:rsid w:val="00B145A8"/>
    <w:rsid w:val="00B15FCF"/>
    <w:rsid w:val="00B1629D"/>
    <w:rsid w:val="00B16A03"/>
    <w:rsid w:val="00B17493"/>
    <w:rsid w:val="00B17BAA"/>
    <w:rsid w:val="00B17CBD"/>
    <w:rsid w:val="00B17F13"/>
    <w:rsid w:val="00B21624"/>
    <w:rsid w:val="00B21835"/>
    <w:rsid w:val="00B218C0"/>
    <w:rsid w:val="00B22073"/>
    <w:rsid w:val="00B22633"/>
    <w:rsid w:val="00B23356"/>
    <w:rsid w:val="00B233A3"/>
    <w:rsid w:val="00B23548"/>
    <w:rsid w:val="00B23621"/>
    <w:rsid w:val="00B23B4C"/>
    <w:rsid w:val="00B254B6"/>
    <w:rsid w:val="00B25A9B"/>
    <w:rsid w:val="00B25FD2"/>
    <w:rsid w:val="00B264DF"/>
    <w:rsid w:val="00B26757"/>
    <w:rsid w:val="00B3023A"/>
    <w:rsid w:val="00B304F4"/>
    <w:rsid w:val="00B30707"/>
    <w:rsid w:val="00B307C7"/>
    <w:rsid w:val="00B31D2A"/>
    <w:rsid w:val="00B3207D"/>
    <w:rsid w:val="00B32424"/>
    <w:rsid w:val="00B32F92"/>
    <w:rsid w:val="00B3423B"/>
    <w:rsid w:val="00B34B20"/>
    <w:rsid w:val="00B352AA"/>
    <w:rsid w:val="00B3559B"/>
    <w:rsid w:val="00B3745A"/>
    <w:rsid w:val="00B419FC"/>
    <w:rsid w:val="00B42297"/>
    <w:rsid w:val="00B42F38"/>
    <w:rsid w:val="00B43896"/>
    <w:rsid w:val="00B44423"/>
    <w:rsid w:val="00B4577B"/>
    <w:rsid w:val="00B45CDB"/>
    <w:rsid w:val="00B52F28"/>
    <w:rsid w:val="00B53813"/>
    <w:rsid w:val="00B5568F"/>
    <w:rsid w:val="00B55BFE"/>
    <w:rsid w:val="00B5610D"/>
    <w:rsid w:val="00B5622C"/>
    <w:rsid w:val="00B566EC"/>
    <w:rsid w:val="00B56E00"/>
    <w:rsid w:val="00B57AB0"/>
    <w:rsid w:val="00B60DB5"/>
    <w:rsid w:val="00B61DB6"/>
    <w:rsid w:val="00B62DA7"/>
    <w:rsid w:val="00B636AB"/>
    <w:rsid w:val="00B653DC"/>
    <w:rsid w:val="00B654BC"/>
    <w:rsid w:val="00B67265"/>
    <w:rsid w:val="00B70832"/>
    <w:rsid w:val="00B70ACC"/>
    <w:rsid w:val="00B70C66"/>
    <w:rsid w:val="00B7110F"/>
    <w:rsid w:val="00B71408"/>
    <w:rsid w:val="00B71726"/>
    <w:rsid w:val="00B71EE6"/>
    <w:rsid w:val="00B72C32"/>
    <w:rsid w:val="00B72D48"/>
    <w:rsid w:val="00B72EF5"/>
    <w:rsid w:val="00B7324C"/>
    <w:rsid w:val="00B735E4"/>
    <w:rsid w:val="00B7489D"/>
    <w:rsid w:val="00B74CF7"/>
    <w:rsid w:val="00B74D78"/>
    <w:rsid w:val="00B74E11"/>
    <w:rsid w:val="00B75E7D"/>
    <w:rsid w:val="00B75F70"/>
    <w:rsid w:val="00B80391"/>
    <w:rsid w:val="00B804A0"/>
    <w:rsid w:val="00B80B9B"/>
    <w:rsid w:val="00B8144D"/>
    <w:rsid w:val="00B817A3"/>
    <w:rsid w:val="00B81C53"/>
    <w:rsid w:val="00B82571"/>
    <w:rsid w:val="00B83894"/>
    <w:rsid w:val="00B83D21"/>
    <w:rsid w:val="00B842B2"/>
    <w:rsid w:val="00B8569C"/>
    <w:rsid w:val="00B86022"/>
    <w:rsid w:val="00B861C6"/>
    <w:rsid w:val="00B869F9"/>
    <w:rsid w:val="00B87CBC"/>
    <w:rsid w:val="00B87F5C"/>
    <w:rsid w:val="00B9065B"/>
    <w:rsid w:val="00B90DE2"/>
    <w:rsid w:val="00B92440"/>
    <w:rsid w:val="00B9449F"/>
    <w:rsid w:val="00B948AD"/>
    <w:rsid w:val="00B95CD4"/>
    <w:rsid w:val="00B961B1"/>
    <w:rsid w:val="00B966CD"/>
    <w:rsid w:val="00B9756A"/>
    <w:rsid w:val="00B97EF5"/>
    <w:rsid w:val="00BA10F1"/>
    <w:rsid w:val="00BA164F"/>
    <w:rsid w:val="00BA283B"/>
    <w:rsid w:val="00BA2D81"/>
    <w:rsid w:val="00BA33CF"/>
    <w:rsid w:val="00BA3E06"/>
    <w:rsid w:val="00BA432D"/>
    <w:rsid w:val="00BA480A"/>
    <w:rsid w:val="00BA6067"/>
    <w:rsid w:val="00BA69B0"/>
    <w:rsid w:val="00BA69D8"/>
    <w:rsid w:val="00BA7493"/>
    <w:rsid w:val="00BA7708"/>
    <w:rsid w:val="00BB046D"/>
    <w:rsid w:val="00BB0C78"/>
    <w:rsid w:val="00BB17ED"/>
    <w:rsid w:val="00BB1CA2"/>
    <w:rsid w:val="00BB20B9"/>
    <w:rsid w:val="00BB37D3"/>
    <w:rsid w:val="00BB5BD5"/>
    <w:rsid w:val="00BC0145"/>
    <w:rsid w:val="00BC0754"/>
    <w:rsid w:val="00BC07F7"/>
    <w:rsid w:val="00BC083B"/>
    <w:rsid w:val="00BC3018"/>
    <w:rsid w:val="00BC378D"/>
    <w:rsid w:val="00BC42BE"/>
    <w:rsid w:val="00BC529C"/>
    <w:rsid w:val="00BC5A0B"/>
    <w:rsid w:val="00BC5A9C"/>
    <w:rsid w:val="00BC669C"/>
    <w:rsid w:val="00BC690E"/>
    <w:rsid w:val="00BC73F4"/>
    <w:rsid w:val="00BC747D"/>
    <w:rsid w:val="00BC77B1"/>
    <w:rsid w:val="00BC77F8"/>
    <w:rsid w:val="00BC7F9F"/>
    <w:rsid w:val="00BD044B"/>
    <w:rsid w:val="00BD2930"/>
    <w:rsid w:val="00BD2DDE"/>
    <w:rsid w:val="00BD2F76"/>
    <w:rsid w:val="00BD2F96"/>
    <w:rsid w:val="00BD3599"/>
    <w:rsid w:val="00BD3C67"/>
    <w:rsid w:val="00BD4032"/>
    <w:rsid w:val="00BD63B3"/>
    <w:rsid w:val="00BD63EF"/>
    <w:rsid w:val="00BD67C2"/>
    <w:rsid w:val="00BD6DCB"/>
    <w:rsid w:val="00BD77FA"/>
    <w:rsid w:val="00BE02FD"/>
    <w:rsid w:val="00BE095D"/>
    <w:rsid w:val="00BE2014"/>
    <w:rsid w:val="00BE3395"/>
    <w:rsid w:val="00BE40C7"/>
    <w:rsid w:val="00BE5FFE"/>
    <w:rsid w:val="00BE7808"/>
    <w:rsid w:val="00BE7A15"/>
    <w:rsid w:val="00BF00FA"/>
    <w:rsid w:val="00BF0ABC"/>
    <w:rsid w:val="00BF3009"/>
    <w:rsid w:val="00BF30B4"/>
    <w:rsid w:val="00BF3FB1"/>
    <w:rsid w:val="00BF3FCF"/>
    <w:rsid w:val="00BF458D"/>
    <w:rsid w:val="00BF5126"/>
    <w:rsid w:val="00BF55FC"/>
    <w:rsid w:val="00BF5E04"/>
    <w:rsid w:val="00BF66DD"/>
    <w:rsid w:val="00BF70FC"/>
    <w:rsid w:val="00BF78A0"/>
    <w:rsid w:val="00C012E2"/>
    <w:rsid w:val="00C01C6A"/>
    <w:rsid w:val="00C01DE6"/>
    <w:rsid w:val="00C02817"/>
    <w:rsid w:val="00C02F53"/>
    <w:rsid w:val="00C0501E"/>
    <w:rsid w:val="00C055EE"/>
    <w:rsid w:val="00C06AE4"/>
    <w:rsid w:val="00C0732E"/>
    <w:rsid w:val="00C101EB"/>
    <w:rsid w:val="00C10DA7"/>
    <w:rsid w:val="00C12B62"/>
    <w:rsid w:val="00C12CD4"/>
    <w:rsid w:val="00C1704F"/>
    <w:rsid w:val="00C172E6"/>
    <w:rsid w:val="00C202E0"/>
    <w:rsid w:val="00C20494"/>
    <w:rsid w:val="00C22728"/>
    <w:rsid w:val="00C24122"/>
    <w:rsid w:val="00C24373"/>
    <w:rsid w:val="00C24577"/>
    <w:rsid w:val="00C25732"/>
    <w:rsid w:val="00C26072"/>
    <w:rsid w:val="00C262F4"/>
    <w:rsid w:val="00C31192"/>
    <w:rsid w:val="00C317CF"/>
    <w:rsid w:val="00C31C70"/>
    <w:rsid w:val="00C31E9E"/>
    <w:rsid w:val="00C32E18"/>
    <w:rsid w:val="00C3369F"/>
    <w:rsid w:val="00C3405C"/>
    <w:rsid w:val="00C3569C"/>
    <w:rsid w:val="00C372D3"/>
    <w:rsid w:val="00C37452"/>
    <w:rsid w:val="00C379FC"/>
    <w:rsid w:val="00C40168"/>
    <w:rsid w:val="00C41658"/>
    <w:rsid w:val="00C4286D"/>
    <w:rsid w:val="00C42E51"/>
    <w:rsid w:val="00C43FF0"/>
    <w:rsid w:val="00C444A7"/>
    <w:rsid w:val="00C4546D"/>
    <w:rsid w:val="00C457AC"/>
    <w:rsid w:val="00C45933"/>
    <w:rsid w:val="00C459BB"/>
    <w:rsid w:val="00C47452"/>
    <w:rsid w:val="00C50AC4"/>
    <w:rsid w:val="00C519E3"/>
    <w:rsid w:val="00C51B49"/>
    <w:rsid w:val="00C51CA2"/>
    <w:rsid w:val="00C526AD"/>
    <w:rsid w:val="00C53FA0"/>
    <w:rsid w:val="00C55541"/>
    <w:rsid w:val="00C55FBC"/>
    <w:rsid w:val="00C57DB7"/>
    <w:rsid w:val="00C61559"/>
    <w:rsid w:val="00C61A79"/>
    <w:rsid w:val="00C62165"/>
    <w:rsid w:val="00C62A77"/>
    <w:rsid w:val="00C62D60"/>
    <w:rsid w:val="00C62F89"/>
    <w:rsid w:val="00C630A1"/>
    <w:rsid w:val="00C64DD4"/>
    <w:rsid w:val="00C66680"/>
    <w:rsid w:val="00C6758D"/>
    <w:rsid w:val="00C67792"/>
    <w:rsid w:val="00C7051F"/>
    <w:rsid w:val="00C70823"/>
    <w:rsid w:val="00C70F57"/>
    <w:rsid w:val="00C719AE"/>
    <w:rsid w:val="00C72A11"/>
    <w:rsid w:val="00C74784"/>
    <w:rsid w:val="00C7491E"/>
    <w:rsid w:val="00C75C2B"/>
    <w:rsid w:val="00C76B38"/>
    <w:rsid w:val="00C77215"/>
    <w:rsid w:val="00C8205D"/>
    <w:rsid w:val="00C8288A"/>
    <w:rsid w:val="00C83938"/>
    <w:rsid w:val="00C83D90"/>
    <w:rsid w:val="00C85738"/>
    <w:rsid w:val="00C8704C"/>
    <w:rsid w:val="00C87D02"/>
    <w:rsid w:val="00C9033D"/>
    <w:rsid w:val="00C908DB"/>
    <w:rsid w:val="00C91290"/>
    <w:rsid w:val="00C91426"/>
    <w:rsid w:val="00C91DCB"/>
    <w:rsid w:val="00C92B54"/>
    <w:rsid w:val="00C92E8B"/>
    <w:rsid w:val="00C9497E"/>
    <w:rsid w:val="00C9571C"/>
    <w:rsid w:val="00C95B8F"/>
    <w:rsid w:val="00C96713"/>
    <w:rsid w:val="00C97464"/>
    <w:rsid w:val="00C97707"/>
    <w:rsid w:val="00C97D0D"/>
    <w:rsid w:val="00C97F28"/>
    <w:rsid w:val="00CA038C"/>
    <w:rsid w:val="00CA04AF"/>
    <w:rsid w:val="00CA092C"/>
    <w:rsid w:val="00CA1AE9"/>
    <w:rsid w:val="00CA222D"/>
    <w:rsid w:val="00CA240B"/>
    <w:rsid w:val="00CA340A"/>
    <w:rsid w:val="00CA3553"/>
    <w:rsid w:val="00CA3A11"/>
    <w:rsid w:val="00CA4D35"/>
    <w:rsid w:val="00CA6210"/>
    <w:rsid w:val="00CA6B06"/>
    <w:rsid w:val="00CA6B28"/>
    <w:rsid w:val="00CA723A"/>
    <w:rsid w:val="00CA7696"/>
    <w:rsid w:val="00CB018B"/>
    <w:rsid w:val="00CB09E6"/>
    <w:rsid w:val="00CB1230"/>
    <w:rsid w:val="00CB160C"/>
    <w:rsid w:val="00CB1A3E"/>
    <w:rsid w:val="00CB2027"/>
    <w:rsid w:val="00CB465A"/>
    <w:rsid w:val="00CB5C4C"/>
    <w:rsid w:val="00CB6E72"/>
    <w:rsid w:val="00CC0D00"/>
    <w:rsid w:val="00CC11CC"/>
    <w:rsid w:val="00CC13DD"/>
    <w:rsid w:val="00CC1C24"/>
    <w:rsid w:val="00CC1C42"/>
    <w:rsid w:val="00CC296A"/>
    <w:rsid w:val="00CC2A7F"/>
    <w:rsid w:val="00CC2BCB"/>
    <w:rsid w:val="00CC2E2D"/>
    <w:rsid w:val="00CC35B4"/>
    <w:rsid w:val="00CC3942"/>
    <w:rsid w:val="00CC39E4"/>
    <w:rsid w:val="00CC441A"/>
    <w:rsid w:val="00CC4ACC"/>
    <w:rsid w:val="00CC4CA0"/>
    <w:rsid w:val="00CC6533"/>
    <w:rsid w:val="00CC6A18"/>
    <w:rsid w:val="00CC6BF5"/>
    <w:rsid w:val="00CC7C5F"/>
    <w:rsid w:val="00CD05B4"/>
    <w:rsid w:val="00CD1725"/>
    <w:rsid w:val="00CD39D7"/>
    <w:rsid w:val="00CD3A13"/>
    <w:rsid w:val="00CD409A"/>
    <w:rsid w:val="00CD50FF"/>
    <w:rsid w:val="00CD79B8"/>
    <w:rsid w:val="00CE11C3"/>
    <w:rsid w:val="00CE3F7B"/>
    <w:rsid w:val="00CE52C6"/>
    <w:rsid w:val="00CE58F0"/>
    <w:rsid w:val="00CE62F4"/>
    <w:rsid w:val="00CE6965"/>
    <w:rsid w:val="00CE79C5"/>
    <w:rsid w:val="00CE7BAD"/>
    <w:rsid w:val="00CF0A36"/>
    <w:rsid w:val="00CF0A54"/>
    <w:rsid w:val="00CF14CB"/>
    <w:rsid w:val="00CF17E4"/>
    <w:rsid w:val="00CF25DB"/>
    <w:rsid w:val="00CF4903"/>
    <w:rsid w:val="00CF6D92"/>
    <w:rsid w:val="00CF707F"/>
    <w:rsid w:val="00D00BAB"/>
    <w:rsid w:val="00D014B4"/>
    <w:rsid w:val="00D01D64"/>
    <w:rsid w:val="00D04326"/>
    <w:rsid w:val="00D04779"/>
    <w:rsid w:val="00D04EB8"/>
    <w:rsid w:val="00D05179"/>
    <w:rsid w:val="00D053FD"/>
    <w:rsid w:val="00D05479"/>
    <w:rsid w:val="00D05998"/>
    <w:rsid w:val="00D060C9"/>
    <w:rsid w:val="00D07D50"/>
    <w:rsid w:val="00D11203"/>
    <w:rsid w:val="00D1178A"/>
    <w:rsid w:val="00D1250A"/>
    <w:rsid w:val="00D12F2E"/>
    <w:rsid w:val="00D13F93"/>
    <w:rsid w:val="00D162FB"/>
    <w:rsid w:val="00D17B04"/>
    <w:rsid w:val="00D205C4"/>
    <w:rsid w:val="00D21EFF"/>
    <w:rsid w:val="00D221DF"/>
    <w:rsid w:val="00D230F6"/>
    <w:rsid w:val="00D23C12"/>
    <w:rsid w:val="00D2411D"/>
    <w:rsid w:val="00D2573D"/>
    <w:rsid w:val="00D2586C"/>
    <w:rsid w:val="00D25C68"/>
    <w:rsid w:val="00D26487"/>
    <w:rsid w:val="00D27410"/>
    <w:rsid w:val="00D27500"/>
    <w:rsid w:val="00D27773"/>
    <w:rsid w:val="00D3131F"/>
    <w:rsid w:val="00D315C1"/>
    <w:rsid w:val="00D3166C"/>
    <w:rsid w:val="00D31840"/>
    <w:rsid w:val="00D31C46"/>
    <w:rsid w:val="00D31CFB"/>
    <w:rsid w:val="00D327CC"/>
    <w:rsid w:val="00D33D55"/>
    <w:rsid w:val="00D33D77"/>
    <w:rsid w:val="00D3435D"/>
    <w:rsid w:val="00D35D75"/>
    <w:rsid w:val="00D40594"/>
    <w:rsid w:val="00D418C7"/>
    <w:rsid w:val="00D420C9"/>
    <w:rsid w:val="00D4502C"/>
    <w:rsid w:val="00D532DB"/>
    <w:rsid w:val="00D54366"/>
    <w:rsid w:val="00D554B7"/>
    <w:rsid w:val="00D572B3"/>
    <w:rsid w:val="00D604FD"/>
    <w:rsid w:val="00D61803"/>
    <w:rsid w:val="00D61DA3"/>
    <w:rsid w:val="00D62204"/>
    <w:rsid w:val="00D6233A"/>
    <w:rsid w:val="00D62F24"/>
    <w:rsid w:val="00D64686"/>
    <w:rsid w:val="00D66352"/>
    <w:rsid w:val="00D66993"/>
    <w:rsid w:val="00D66AD9"/>
    <w:rsid w:val="00D66F57"/>
    <w:rsid w:val="00D676A1"/>
    <w:rsid w:val="00D67E5C"/>
    <w:rsid w:val="00D7072B"/>
    <w:rsid w:val="00D70EA8"/>
    <w:rsid w:val="00D721F5"/>
    <w:rsid w:val="00D727D2"/>
    <w:rsid w:val="00D728FE"/>
    <w:rsid w:val="00D729C2"/>
    <w:rsid w:val="00D740B4"/>
    <w:rsid w:val="00D740BD"/>
    <w:rsid w:val="00D742DD"/>
    <w:rsid w:val="00D74911"/>
    <w:rsid w:val="00D758D7"/>
    <w:rsid w:val="00D75D40"/>
    <w:rsid w:val="00D75EED"/>
    <w:rsid w:val="00D77A4E"/>
    <w:rsid w:val="00D807FD"/>
    <w:rsid w:val="00D80D1F"/>
    <w:rsid w:val="00D81C2D"/>
    <w:rsid w:val="00D81CAF"/>
    <w:rsid w:val="00D820EC"/>
    <w:rsid w:val="00D82AD3"/>
    <w:rsid w:val="00D82C64"/>
    <w:rsid w:val="00D843FB"/>
    <w:rsid w:val="00D90B97"/>
    <w:rsid w:val="00D91034"/>
    <w:rsid w:val="00D9142E"/>
    <w:rsid w:val="00D94979"/>
    <w:rsid w:val="00D94D26"/>
    <w:rsid w:val="00D94F77"/>
    <w:rsid w:val="00D956FB"/>
    <w:rsid w:val="00D95A86"/>
    <w:rsid w:val="00D975D2"/>
    <w:rsid w:val="00DA0DAB"/>
    <w:rsid w:val="00DA1348"/>
    <w:rsid w:val="00DA1DA3"/>
    <w:rsid w:val="00DA281F"/>
    <w:rsid w:val="00DA3AFD"/>
    <w:rsid w:val="00DA4192"/>
    <w:rsid w:val="00DA441C"/>
    <w:rsid w:val="00DA5646"/>
    <w:rsid w:val="00DA59D4"/>
    <w:rsid w:val="00DA739A"/>
    <w:rsid w:val="00DA797B"/>
    <w:rsid w:val="00DB08D7"/>
    <w:rsid w:val="00DB16E4"/>
    <w:rsid w:val="00DB1A5B"/>
    <w:rsid w:val="00DB292F"/>
    <w:rsid w:val="00DB3161"/>
    <w:rsid w:val="00DB410B"/>
    <w:rsid w:val="00DB4C44"/>
    <w:rsid w:val="00DB525A"/>
    <w:rsid w:val="00DB5505"/>
    <w:rsid w:val="00DB62CF"/>
    <w:rsid w:val="00DB67FA"/>
    <w:rsid w:val="00DB686B"/>
    <w:rsid w:val="00DB749A"/>
    <w:rsid w:val="00DC0D88"/>
    <w:rsid w:val="00DC0EB9"/>
    <w:rsid w:val="00DC1678"/>
    <w:rsid w:val="00DC2F7C"/>
    <w:rsid w:val="00DC38F9"/>
    <w:rsid w:val="00DC3DA3"/>
    <w:rsid w:val="00DC3E93"/>
    <w:rsid w:val="00DC40C7"/>
    <w:rsid w:val="00DC4199"/>
    <w:rsid w:val="00DC54B0"/>
    <w:rsid w:val="00DC64C4"/>
    <w:rsid w:val="00DC6F92"/>
    <w:rsid w:val="00DC6FEB"/>
    <w:rsid w:val="00DC7523"/>
    <w:rsid w:val="00DD0348"/>
    <w:rsid w:val="00DD0CD1"/>
    <w:rsid w:val="00DD0EDD"/>
    <w:rsid w:val="00DD111C"/>
    <w:rsid w:val="00DD17EB"/>
    <w:rsid w:val="00DD1E2B"/>
    <w:rsid w:val="00DD3914"/>
    <w:rsid w:val="00DD3A71"/>
    <w:rsid w:val="00DD57F4"/>
    <w:rsid w:val="00DD659E"/>
    <w:rsid w:val="00DD69B1"/>
    <w:rsid w:val="00DD7375"/>
    <w:rsid w:val="00DE07CD"/>
    <w:rsid w:val="00DE0989"/>
    <w:rsid w:val="00DE0A81"/>
    <w:rsid w:val="00DE1470"/>
    <w:rsid w:val="00DE195B"/>
    <w:rsid w:val="00DE1E8D"/>
    <w:rsid w:val="00DE3841"/>
    <w:rsid w:val="00DE3BF0"/>
    <w:rsid w:val="00DE40D1"/>
    <w:rsid w:val="00DE5749"/>
    <w:rsid w:val="00DE5A18"/>
    <w:rsid w:val="00DE62DA"/>
    <w:rsid w:val="00DF046A"/>
    <w:rsid w:val="00DF15B1"/>
    <w:rsid w:val="00DF28BD"/>
    <w:rsid w:val="00DF2A72"/>
    <w:rsid w:val="00DF2FCC"/>
    <w:rsid w:val="00DF3437"/>
    <w:rsid w:val="00DF3F9E"/>
    <w:rsid w:val="00DF40F0"/>
    <w:rsid w:val="00DF60A8"/>
    <w:rsid w:val="00DF723F"/>
    <w:rsid w:val="00E01A66"/>
    <w:rsid w:val="00E02150"/>
    <w:rsid w:val="00E050F3"/>
    <w:rsid w:val="00E05738"/>
    <w:rsid w:val="00E05A36"/>
    <w:rsid w:val="00E05D2F"/>
    <w:rsid w:val="00E065F5"/>
    <w:rsid w:val="00E06641"/>
    <w:rsid w:val="00E1144D"/>
    <w:rsid w:val="00E13A6F"/>
    <w:rsid w:val="00E1573F"/>
    <w:rsid w:val="00E159FF"/>
    <w:rsid w:val="00E170D4"/>
    <w:rsid w:val="00E208F6"/>
    <w:rsid w:val="00E20DFC"/>
    <w:rsid w:val="00E222F3"/>
    <w:rsid w:val="00E22A10"/>
    <w:rsid w:val="00E23EEC"/>
    <w:rsid w:val="00E242AB"/>
    <w:rsid w:val="00E25031"/>
    <w:rsid w:val="00E26DC5"/>
    <w:rsid w:val="00E26F33"/>
    <w:rsid w:val="00E271C0"/>
    <w:rsid w:val="00E30502"/>
    <w:rsid w:val="00E3258E"/>
    <w:rsid w:val="00E34005"/>
    <w:rsid w:val="00E348AF"/>
    <w:rsid w:val="00E34B49"/>
    <w:rsid w:val="00E34C99"/>
    <w:rsid w:val="00E3549D"/>
    <w:rsid w:val="00E35C94"/>
    <w:rsid w:val="00E35DED"/>
    <w:rsid w:val="00E36BC1"/>
    <w:rsid w:val="00E37B03"/>
    <w:rsid w:val="00E37E39"/>
    <w:rsid w:val="00E40158"/>
    <w:rsid w:val="00E42C7F"/>
    <w:rsid w:val="00E43468"/>
    <w:rsid w:val="00E43951"/>
    <w:rsid w:val="00E452D3"/>
    <w:rsid w:val="00E45FED"/>
    <w:rsid w:val="00E45FF9"/>
    <w:rsid w:val="00E46C53"/>
    <w:rsid w:val="00E470CE"/>
    <w:rsid w:val="00E471C1"/>
    <w:rsid w:val="00E476A2"/>
    <w:rsid w:val="00E509FB"/>
    <w:rsid w:val="00E5107C"/>
    <w:rsid w:val="00E515B3"/>
    <w:rsid w:val="00E51A7A"/>
    <w:rsid w:val="00E53436"/>
    <w:rsid w:val="00E53E2D"/>
    <w:rsid w:val="00E5635E"/>
    <w:rsid w:val="00E5651E"/>
    <w:rsid w:val="00E56614"/>
    <w:rsid w:val="00E604A6"/>
    <w:rsid w:val="00E619F6"/>
    <w:rsid w:val="00E61A94"/>
    <w:rsid w:val="00E61D42"/>
    <w:rsid w:val="00E62941"/>
    <w:rsid w:val="00E62AB2"/>
    <w:rsid w:val="00E62C38"/>
    <w:rsid w:val="00E65154"/>
    <w:rsid w:val="00E653BB"/>
    <w:rsid w:val="00E654A6"/>
    <w:rsid w:val="00E6650B"/>
    <w:rsid w:val="00E67131"/>
    <w:rsid w:val="00E6769F"/>
    <w:rsid w:val="00E67BC2"/>
    <w:rsid w:val="00E70D39"/>
    <w:rsid w:val="00E70E64"/>
    <w:rsid w:val="00E710C4"/>
    <w:rsid w:val="00E714C3"/>
    <w:rsid w:val="00E715B3"/>
    <w:rsid w:val="00E71B15"/>
    <w:rsid w:val="00E73C5B"/>
    <w:rsid w:val="00E75204"/>
    <w:rsid w:val="00E7656D"/>
    <w:rsid w:val="00E76B22"/>
    <w:rsid w:val="00E7738E"/>
    <w:rsid w:val="00E773B0"/>
    <w:rsid w:val="00E80308"/>
    <w:rsid w:val="00E83F48"/>
    <w:rsid w:val="00E840BC"/>
    <w:rsid w:val="00E844DC"/>
    <w:rsid w:val="00E84E99"/>
    <w:rsid w:val="00E86F66"/>
    <w:rsid w:val="00E8727E"/>
    <w:rsid w:val="00E87533"/>
    <w:rsid w:val="00E92CB0"/>
    <w:rsid w:val="00E94D3F"/>
    <w:rsid w:val="00E94D62"/>
    <w:rsid w:val="00E94DAB"/>
    <w:rsid w:val="00E95F7B"/>
    <w:rsid w:val="00E96309"/>
    <w:rsid w:val="00E97B4B"/>
    <w:rsid w:val="00E97FFA"/>
    <w:rsid w:val="00EA139A"/>
    <w:rsid w:val="00EA1587"/>
    <w:rsid w:val="00EA2DBF"/>
    <w:rsid w:val="00EA5E9D"/>
    <w:rsid w:val="00EA61B4"/>
    <w:rsid w:val="00EA6404"/>
    <w:rsid w:val="00EA6E68"/>
    <w:rsid w:val="00EA75FD"/>
    <w:rsid w:val="00EA785F"/>
    <w:rsid w:val="00EB016B"/>
    <w:rsid w:val="00EB0529"/>
    <w:rsid w:val="00EB1601"/>
    <w:rsid w:val="00EB1DED"/>
    <w:rsid w:val="00EB1E5C"/>
    <w:rsid w:val="00EB35BE"/>
    <w:rsid w:val="00EB38FE"/>
    <w:rsid w:val="00EB5586"/>
    <w:rsid w:val="00EB5613"/>
    <w:rsid w:val="00EB7456"/>
    <w:rsid w:val="00EC089D"/>
    <w:rsid w:val="00EC0EC1"/>
    <w:rsid w:val="00EC21D3"/>
    <w:rsid w:val="00EC2560"/>
    <w:rsid w:val="00EC2C0D"/>
    <w:rsid w:val="00EC3D36"/>
    <w:rsid w:val="00EC45B6"/>
    <w:rsid w:val="00EC472B"/>
    <w:rsid w:val="00EC4A72"/>
    <w:rsid w:val="00EC4CE2"/>
    <w:rsid w:val="00EC6EE9"/>
    <w:rsid w:val="00EC7F8E"/>
    <w:rsid w:val="00ED1207"/>
    <w:rsid w:val="00ED16D4"/>
    <w:rsid w:val="00ED237B"/>
    <w:rsid w:val="00ED2956"/>
    <w:rsid w:val="00ED2D70"/>
    <w:rsid w:val="00ED368C"/>
    <w:rsid w:val="00ED3C5D"/>
    <w:rsid w:val="00ED501F"/>
    <w:rsid w:val="00ED528C"/>
    <w:rsid w:val="00ED59FA"/>
    <w:rsid w:val="00ED5E2A"/>
    <w:rsid w:val="00ED6F77"/>
    <w:rsid w:val="00ED7659"/>
    <w:rsid w:val="00EE184E"/>
    <w:rsid w:val="00EE1A26"/>
    <w:rsid w:val="00EE22A1"/>
    <w:rsid w:val="00EE3405"/>
    <w:rsid w:val="00EE38A5"/>
    <w:rsid w:val="00EE4BED"/>
    <w:rsid w:val="00EE5606"/>
    <w:rsid w:val="00EE6584"/>
    <w:rsid w:val="00EE6D11"/>
    <w:rsid w:val="00EF02A1"/>
    <w:rsid w:val="00EF05A7"/>
    <w:rsid w:val="00EF0BB2"/>
    <w:rsid w:val="00EF0CEF"/>
    <w:rsid w:val="00EF0FC3"/>
    <w:rsid w:val="00EF1B1C"/>
    <w:rsid w:val="00EF33FD"/>
    <w:rsid w:val="00EF346C"/>
    <w:rsid w:val="00EF37B6"/>
    <w:rsid w:val="00EF3830"/>
    <w:rsid w:val="00EF4490"/>
    <w:rsid w:val="00EF507A"/>
    <w:rsid w:val="00EF5655"/>
    <w:rsid w:val="00EF5EC8"/>
    <w:rsid w:val="00EF689D"/>
    <w:rsid w:val="00EF7B32"/>
    <w:rsid w:val="00EF7CEE"/>
    <w:rsid w:val="00F00367"/>
    <w:rsid w:val="00F00EC4"/>
    <w:rsid w:val="00F02C1F"/>
    <w:rsid w:val="00F03A38"/>
    <w:rsid w:val="00F04847"/>
    <w:rsid w:val="00F05074"/>
    <w:rsid w:val="00F053E6"/>
    <w:rsid w:val="00F057DB"/>
    <w:rsid w:val="00F05920"/>
    <w:rsid w:val="00F0652D"/>
    <w:rsid w:val="00F06BCF"/>
    <w:rsid w:val="00F0795C"/>
    <w:rsid w:val="00F07E8E"/>
    <w:rsid w:val="00F10625"/>
    <w:rsid w:val="00F11922"/>
    <w:rsid w:val="00F11D37"/>
    <w:rsid w:val="00F12417"/>
    <w:rsid w:val="00F12980"/>
    <w:rsid w:val="00F1302E"/>
    <w:rsid w:val="00F13367"/>
    <w:rsid w:val="00F13DAB"/>
    <w:rsid w:val="00F13EDC"/>
    <w:rsid w:val="00F16F98"/>
    <w:rsid w:val="00F203AC"/>
    <w:rsid w:val="00F20702"/>
    <w:rsid w:val="00F211AE"/>
    <w:rsid w:val="00F2171E"/>
    <w:rsid w:val="00F219E8"/>
    <w:rsid w:val="00F21DC7"/>
    <w:rsid w:val="00F22941"/>
    <w:rsid w:val="00F256CD"/>
    <w:rsid w:val="00F25925"/>
    <w:rsid w:val="00F262B5"/>
    <w:rsid w:val="00F26B6C"/>
    <w:rsid w:val="00F27026"/>
    <w:rsid w:val="00F27858"/>
    <w:rsid w:val="00F30D94"/>
    <w:rsid w:val="00F3115C"/>
    <w:rsid w:val="00F31912"/>
    <w:rsid w:val="00F32AAC"/>
    <w:rsid w:val="00F32BD1"/>
    <w:rsid w:val="00F32DD8"/>
    <w:rsid w:val="00F330E5"/>
    <w:rsid w:val="00F34594"/>
    <w:rsid w:val="00F36331"/>
    <w:rsid w:val="00F37CDE"/>
    <w:rsid w:val="00F37FCC"/>
    <w:rsid w:val="00F408B2"/>
    <w:rsid w:val="00F40BAD"/>
    <w:rsid w:val="00F424D2"/>
    <w:rsid w:val="00F4262A"/>
    <w:rsid w:val="00F43D24"/>
    <w:rsid w:val="00F4578A"/>
    <w:rsid w:val="00F465FD"/>
    <w:rsid w:val="00F475A8"/>
    <w:rsid w:val="00F511D9"/>
    <w:rsid w:val="00F513B4"/>
    <w:rsid w:val="00F514FB"/>
    <w:rsid w:val="00F51AAE"/>
    <w:rsid w:val="00F51ED8"/>
    <w:rsid w:val="00F52B02"/>
    <w:rsid w:val="00F53269"/>
    <w:rsid w:val="00F53861"/>
    <w:rsid w:val="00F545FC"/>
    <w:rsid w:val="00F5489F"/>
    <w:rsid w:val="00F573FE"/>
    <w:rsid w:val="00F61001"/>
    <w:rsid w:val="00F61771"/>
    <w:rsid w:val="00F61D2C"/>
    <w:rsid w:val="00F63FE1"/>
    <w:rsid w:val="00F645DC"/>
    <w:rsid w:val="00F645F0"/>
    <w:rsid w:val="00F64B71"/>
    <w:rsid w:val="00F64F1D"/>
    <w:rsid w:val="00F70D72"/>
    <w:rsid w:val="00F70DE8"/>
    <w:rsid w:val="00F72642"/>
    <w:rsid w:val="00F733B2"/>
    <w:rsid w:val="00F73BD6"/>
    <w:rsid w:val="00F73E9E"/>
    <w:rsid w:val="00F75592"/>
    <w:rsid w:val="00F758A0"/>
    <w:rsid w:val="00F7644A"/>
    <w:rsid w:val="00F80DEC"/>
    <w:rsid w:val="00F8113C"/>
    <w:rsid w:val="00F81802"/>
    <w:rsid w:val="00F8419D"/>
    <w:rsid w:val="00F84343"/>
    <w:rsid w:val="00F848D4"/>
    <w:rsid w:val="00F84D64"/>
    <w:rsid w:val="00F84EEB"/>
    <w:rsid w:val="00F858EB"/>
    <w:rsid w:val="00F8614B"/>
    <w:rsid w:val="00F861FB"/>
    <w:rsid w:val="00F865E0"/>
    <w:rsid w:val="00F867CE"/>
    <w:rsid w:val="00F8712B"/>
    <w:rsid w:val="00F874AE"/>
    <w:rsid w:val="00F907F9"/>
    <w:rsid w:val="00F90AC7"/>
    <w:rsid w:val="00F90C85"/>
    <w:rsid w:val="00F91D41"/>
    <w:rsid w:val="00F947A6"/>
    <w:rsid w:val="00F94EBD"/>
    <w:rsid w:val="00F94FC6"/>
    <w:rsid w:val="00F9646E"/>
    <w:rsid w:val="00F96BB7"/>
    <w:rsid w:val="00F9708C"/>
    <w:rsid w:val="00F974C8"/>
    <w:rsid w:val="00F97F34"/>
    <w:rsid w:val="00FA0113"/>
    <w:rsid w:val="00FA22EA"/>
    <w:rsid w:val="00FA4F67"/>
    <w:rsid w:val="00FA5CE3"/>
    <w:rsid w:val="00FA773D"/>
    <w:rsid w:val="00FB06D1"/>
    <w:rsid w:val="00FB0B8B"/>
    <w:rsid w:val="00FB2312"/>
    <w:rsid w:val="00FB29C2"/>
    <w:rsid w:val="00FB2F79"/>
    <w:rsid w:val="00FB404A"/>
    <w:rsid w:val="00FB43A3"/>
    <w:rsid w:val="00FB7D91"/>
    <w:rsid w:val="00FC0CFA"/>
    <w:rsid w:val="00FC151C"/>
    <w:rsid w:val="00FC2884"/>
    <w:rsid w:val="00FC28EE"/>
    <w:rsid w:val="00FC2F04"/>
    <w:rsid w:val="00FC3754"/>
    <w:rsid w:val="00FC3CB3"/>
    <w:rsid w:val="00FC63B7"/>
    <w:rsid w:val="00FC7CF9"/>
    <w:rsid w:val="00FD0D63"/>
    <w:rsid w:val="00FD1B6B"/>
    <w:rsid w:val="00FD2A9A"/>
    <w:rsid w:val="00FD329D"/>
    <w:rsid w:val="00FD5396"/>
    <w:rsid w:val="00FD6B6A"/>
    <w:rsid w:val="00FD7960"/>
    <w:rsid w:val="00FD7D75"/>
    <w:rsid w:val="00FE0ACF"/>
    <w:rsid w:val="00FE1BB4"/>
    <w:rsid w:val="00FE27F5"/>
    <w:rsid w:val="00FE3F03"/>
    <w:rsid w:val="00FE46AE"/>
    <w:rsid w:val="00FE486C"/>
    <w:rsid w:val="00FE56AC"/>
    <w:rsid w:val="00FE60F5"/>
    <w:rsid w:val="00FF0E0D"/>
    <w:rsid w:val="00FF0E4D"/>
    <w:rsid w:val="00FF0E67"/>
    <w:rsid w:val="00FF10DC"/>
    <w:rsid w:val="00FF1707"/>
    <w:rsid w:val="00FF2B2E"/>
    <w:rsid w:val="00FF3CA9"/>
    <w:rsid w:val="00FF4D71"/>
    <w:rsid w:val="00FF4F1B"/>
    <w:rsid w:val="00FF546E"/>
    <w:rsid w:val="00FF5B30"/>
    <w:rsid w:val="00FF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8D5118F7-8ABF-47D7-AAEC-1B61436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81568"/>
    <w:pPr>
      <w:snapToGrid w:val="0"/>
      <w:spacing w:before="120" w:after="120" w:line="36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link w:val="ParagraphTextChar"/>
    <w:qFormat/>
    <w:rsid w:val="00981568"/>
    <w:pPr>
      <w:snapToGrid w:val="0"/>
      <w:spacing w:before="120" w:line="360" w:lineRule="auto"/>
      <w:ind w:firstLine="360"/>
    </w:pPr>
    <w:rPr>
      <w:rFonts w:ascii="Times New Roman" w:hAnsi="Times New Roman"/>
      <w:sz w:val="24"/>
      <w:lang w:val="en-US" w:eastAsia="en-US"/>
    </w:rPr>
  </w:style>
  <w:style w:type="paragraph" w:customStyle="1" w:styleId="BibReference">
    <w:name w:val="Bib_Reference"/>
    <w:qFormat/>
    <w:rsid w:val="00981568"/>
    <w:pPr>
      <w:snapToGrid w:val="0"/>
      <w:spacing w:before="120" w:line="360" w:lineRule="auto"/>
      <w:ind w:left="360" w:hanging="360"/>
    </w:pPr>
    <w:rPr>
      <w:rFonts w:ascii="Times New Roman" w:hAnsi="Times New Roman"/>
      <w:sz w:val="24"/>
      <w:lang w:val="en-US" w:eastAsia="en-US"/>
    </w:rPr>
  </w:style>
  <w:style w:type="paragraph" w:customStyle="1" w:styleId="ComponentName">
    <w:name w:val="Component Name"/>
    <w:next w:val="ParagraphText"/>
    <w:rsid w:val="00981568"/>
    <w:pPr>
      <w:snapToGrid w:val="0"/>
      <w:spacing w:before="120" w:after="120" w:line="36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981568"/>
    <w:pPr>
      <w:snapToGrid w:val="0"/>
      <w:spacing w:before="120" w:line="360" w:lineRule="auto"/>
      <w:jc w:val="center"/>
    </w:pPr>
    <w:rPr>
      <w:rFonts w:ascii="Times New Roman" w:hAnsi="Times New Roman"/>
      <w:i/>
      <w:lang w:val="en-US" w:eastAsia="en-US"/>
    </w:rPr>
  </w:style>
  <w:style w:type="paragraph" w:customStyle="1" w:styleId="H1">
    <w:name w:val="H1"/>
    <w:qFormat/>
    <w:rsid w:val="00981568"/>
    <w:pPr>
      <w:snapToGrid w:val="0"/>
      <w:spacing w:before="240" w:line="360" w:lineRule="auto"/>
    </w:pPr>
    <w:rPr>
      <w:rFonts w:ascii="Times New Roman" w:hAnsi="Times New Roman"/>
      <w:b/>
      <w:kern w:val="28"/>
      <w:sz w:val="28"/>
      <w:lang w:val="en-US" w:eastAsia="en-US"/>
    </w:rPr>
  </w:style>
  <w:style w:type="paragraph" w:customStyle="1" w:styleId="H2">
    <w:name w:val="H2"/>
    <w:qFormat/>
    <w:rsid w:val="00981568"/>
    <w:pPr>
      <w:snapToGrid w:val="0"/>
      <w:spacing w:before="240" w:line="360" w:lineRule="auto"/>
    </w:pPr>
    <w:rPr>
      <w:rFonts w:ascii="Times New Roman" w:hAnsi="Times New Roman"/>
      <w:i/>
      <w:kern w:val="28"/>
      <w:sz w:val="24"/>
      <w:lang w:val="en-US" w:eastAsia="en-US"/>
    </w:rPr>
  </w:style>
  <w:style w:type="paragraph" w:customStyle="1" w:styleId="H3">
    <w:name w:val="H3"/>
    <w:qFormat/>
    <w:rsid w:val="00981568"/>
    <w:pPr>
      <w:snapToGrid w:val="0"/>
      <w:spacing w:before="240" w:line="360" w:lineRule="auto"/>
    </w:pPr>
    <w:rPr>
      <w:rFonts w:ascii="Times New Roman" w:hAnsi="Times New Roman"/>
      <w:smallCaps/>
      <w:kern w:val="28"/>
      <w:sz w:val="24"/>
      <w:lang w:val="en-US" w:eastAsia="en-US"/>
    </w:rPr>
  </w:style>
  <w:style w:type="paragraph" w:customStyle="1" w:styleId="ArticleTitle">
    <w:name w:val="Article_Title"/>
    <w:qFormat/>
    <w:rsid w:val="00981568"/>
    <w:pPr>
      <w:snapToGrid w:val="0"/>
      <w:spacing w:before="120" w:after="120" w:line="360" w:lineRule="auto"/>
      <w:jc w:val="center"/>
    </w:pPr>
    <w:rPr>
      <w:rFonts w:ascii="Times New Roman" w:hAnsi="Times New Roman"/>
      <w:b/>
      <w:kern w:val="28"/>
      <w:sz w:val="28"/>
      <w:lang w:val="en-US" w:eastAsia="en-US"/>
    </w:rPr>
  </w:style>
  <w:style w:type="paragraph" w:customStyle="1" w:styleId="Authors">
    <w:name w:val="Authors"/>
    <w:qFormat/>
    <w:rsid w:val="00981568"/>
    <w:pPr>
      <w:snapToGrid w:val="0"/>
      <w:spacing w:before="240" w:line="360" w:lineRule="auto"/>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981568"/>
    <w:pPr>
      <w:snapToGrid w:val="0"/>
      <w:spacing w:before="240" w:line="360" w:lineRule="auto"/>
      <w:jc w:val="center"/>
    </w:pPr>
    <w:rPr>
      <w:rFonts w:ascii="Times New Roman" w:hAnsi="Times New Roman"/>
      <w:b/>
      <w:kern w:val="28"/>
      <w:sz w:val="24"/>
      <w:szCs w:val="24"/>
      <w:lang w:val="en-US" w:eastAsia="en-US"/>
    </w:rPr>
  </w:style>
  <w:style w:type="paragraph" w:customStyle="1" w:styleId="H4">
    <w:name w:val="H4"/>
    <w:qFormat/>
    <w:rsid w:val="00981568"/>
    <w:pPr>
      <w:snapToGrid w:val="0"/>
      <w:spacing w:before="240" w:line="360" w:lineRule="auto"/>
    </w:pPr>
    <w:rPr>
      <w:rFonts w:ascii="Times New Roman" w:hAnsi="Times New Roman"/>
      <w:i/>
      <w:kern w:val="28"/>
      <w:lang w:val="en-US" w:eastAsia="en-US"/>
    </w:rPr>
  </w:style>
  <w:style w:type="paragraph" w:customStyle="1" w:styleId="ComponentName2">
    <w:name w:val="Component Name 2"/>
    <w:next w:val="ParagraphText"/>
    <w:qFormat/>
    <w:rsid w:val="00981568"/>
    <w:pPr>
      <w:snapToGrid w:val="0"/>
      <w:spacing w:before="120" w:line="360" w:lineRule="auto"/>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ParagraphText"/>
    <w:next w:val="Normal"/>
    <w:uiPriority w:val="35"/>
    <w:unhideWhenUsed/>
    <w:rsid w:val="00E37E39"/>
    <w:pPr>
      <w:spacing w:line="240" w:lineRule="auto"/>
    </w:p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981568"/>
    <w:rPr>
      <w:rFonts w:ascii="Arial" w:hAnsi="Arial"/>
      <w:sz w:val="20"/>
    </w:rPr>
  </w:style>
  <w:style w:type="character" w:customStyle="1" w:styleId="InstructionsChar">
    <w:name w:val="Instructions Char"/>
    <w:basedOn w:val="DefaultParagraphFont"/>
    <w:link w:val="Instructions"/>
    <w:rsid w:val="00981568"/>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Hyperlink">
    <w:name w:val="Hyperlink"/>
    <w:basedOn w:val="DefaultParagraphFont"/>
    <w:uiPriority w:val="99"/>
    <w:rsid w:val="00F16F98"/>
    <w:rPr>
      <w:color w:val="0000FF" w:themeColor="hyperlink"/>
      <w:u w:val="single"/>
    </w:rPr>
  </w:style>
  <w:style w:type="character" w:customStyle="1" w:styleId="UnresolvedMention2">
    <w:name w:val="Unresolved Mention2"/>
    <w:basedOn w:val="DefaultParagraphFont"/>
    <w:uiPriority w:val="99"/>
    <w:semiHidden/>
    <w:unhideWhenUsed/>
    <w:rsid w:val="00F16F98"/>
    <w:rPr>
      <w:color w:val="605E5C"/>
      <w:shd w:val="clear" w:color="auto" w:fill="E1DFDD"/>
    </w:rPr>
  </w:style>
  <w:style w:type="paragraph" w:customStyle="1" w:styleId="Table">
    <w:name w:val="Table"/>
    <w:basedOn w:val="ParagraphText"/>
    <w:link w:val="TableChar"/>
    <w:qFormat/>
    <w:rsid w:val="006431F0"/>
    <w:pPr>
      <w:ind w:firstLine="0"/>
    </w:pPr>
  </w:style>
  <w:style w:type="character" w:customStyle="1" w:styleId="ParagraphTextChar">
    <w:name w:val="Paragraph Text Char"/>
    <w:basedOn w:val="DefaultParagraphFont"/>
    <w:link w:val="ParagraphText"/>
    <w:rsid w:val="00981568"/>
    <w:rPr>
      <w:rFonts w:ascii="Times New Roman" w:hAnsi="Times New Roman"/>
      <w:sz w:val="24"/>
      <w:lang w:val="en-US" w:eastAsia="en-US"/>
    </w:rPr>
  </w:style>
  <w:style w:type="character" w:customStyle="1" w:styleId="TableChar">
    <w:name w:val="Table Char"/>
    <w:basedOn w:val="ParagraphTextChar"/>
    <w:link w:val="Table"/>
    <w:rsid w:val="006431F0"/>
    <w:rPr>
      <w:rFonts w:ascii="Times New Roman" w:hAnsi="Times New Roman"/>
      <w:sz w:val="24"/>
      <w:lang w:val="en-US" w:eastAsia="en-US"/>
    </w:rPr>
  </w:style>
  <w:style w:type="table" w:styleId="LightShading">
    <w:name w:val="Light Shading"/>
    <w:basedOn w:val="TableNormal"/>
    <w:uiPriority w:val="60"/>
    <w:rsid w:val="0003631A"/>
    <w:rPr>
      <w:rFonts w:ascii="Times New Roman" w:eastAsiaTheme="minorHAnsi" w:hAnsi="Times New Roman" w:cstheme="minorBidi"/>
      <w:color w:val="000000" w:themeColor="text1" w:themeShade="BF"/>
      <w:sz w:val="24"/>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50992"/>
    <w:pPr>
      <w:snapToGrid/>
      <w:spacing w:before="0" w:after="200" w:line="276" w:lineRule="auto"/>
      <w:ind w:left="720" w:firstLine="0"/>
      <w:contextualSpacing/>
    </w:pPr>
    <w:rPr>
      <w:rFonts w:eastAsiaTheme="minorHAnsi"/>
      <w:szCs w:val="24"/>
    </w:rPr>
  </w:style>
  <w:style w:type="paragraph" w:styleId="CommentSubject">
    <w:name w:val="annotation subject"/>
    <w:basedOn w:val="CommentText"/>
    <w:next w:val="CommentText"/>
    <w:link w:val="CommentSubjectChar"/>
    <w:uiPriority w:val="99"/>
    <w:semiHidden/>
    <w:unhideWhenUsed/>
    <w:rsid w:val="00450992"/>
    <w:pPr>
      <w:snapToGrid/>
      <w:spacing w:before="0" w:after="200"/>
      <w:ind w:firstLine="0"/>
    </w:pPr>
    <w:rPr>
      <w:rFonts w:eastAsiaTheme="minorHAnsi"/>
      <w:b/>
      <w:bCs/>
      <w:sz w:val="20"/>
    </w:rPr>
  </w:style>
  <w:style w:type="character" w:customStyle="1" w:styleId="CommentSubjectChar">
    <w:name w:val="Comment Subject Char"/>
    <w:basedOn w:val="CommentTextChar"/>
    <w:link w:val="CommentSubject"/>
    <w:uiPriority w:val="99"/>
    <w:semiHidden/>
    <w:rsid w:val="00450992"/>
    <w:rPr>
      <w:rFonts w:ascii="Times New Roman" w:eastAsiaTheme="minorHAnsi" w:hAnsi="Times New Roman" w:cs="Arial"/>
      <w:b/>
      <w:bCs/>
      <w:lang w:val="en-US" w:eastAsia="en-US"/>
    </w:rPr>
  </w:style>
  <w:style w:type="paragraph" w:customStyle="1" w:styleId="Default">
    <w:name w:val="Default"/>
    <w:rsid w:val="00450992"/>
    <w:pPr>
      <w:autoSpaceDE w:val="0"/>
      <w:autoSpaceDN w:val="0"/>
      <w:adjustRightInd w:val="0"/>
    </w:pPr>
    <w:rPr>
      <w:rFonts w:eastAsiaTheme="minorEastAsia" w:cs="Calibri"/>
      <w:color w:val="000000"/>
      <w:sz w:val="24"/>
      <w:szCs w:val="24"/>
      <w:lang w:val="en-US" w:eastAsia="en-US"/>
    </w:rPr>
  </w:style>
  <w:style w:type="character" w:styleId="UnresolvedMention">
    <w:name w:val="Unresolved Mention"/>
    <w:basedOn w:val="DefaultParagraphFont"/>
    <w:uiPriority w:val="99"/>
    <w:semiHidden/>
    <w:unhideWhenUsed/>
    <w:rsid w:val="00637E07"/>
    <w:rPr>
      <w:color w:val="605E5C"/>
      <w:shd w:val="clear" w:color="auto" w:fill="E1DFDD"/>
    </w:rPr>
  </w:style>
  <w:style w:type="table" w:styleId="GridTable2">
    <w:name w:val="Grid Table 2"/>
    <w:basedOn w:val="TableNormal"/>
    <w:uiPriority w:val="47"/>
    <w:rsid w:val="008B2C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D3D97"/>
    <w:pPr>
      <w:snapToGrid/>
      <w:spacing w:before="100" w:beforeAutospacing="1" w:after="100" w:afterAutospacing="1" w:line="240" w:lineRule="auto"/>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983">
      <w:bodyDiv w:val="1"/>
      <w:marLeft w:val="0"/>
      <w:marRight w:val="0"/>
      <w:marTop w:val="0"/>
      <w:marBottom w:val="0"/>
      <w:divBdr>
        <w:top w:val="none" w:sz="0" w:space="0" w:color="auto"/>
        <w:left w:val="none" w:sz="0" w:space="0" w:color="auto"/>
        <w:bottom w:val="none" w:sz="0" w:space="0" w:color="auto"/>
        <w:right w:val="none" w:sz="0" w:space="0" w:color="auto"/>
      </w:divBdr>
    </w:div>
    <w:div w:id="26563668">
      <w:bodyDiv w:val="1"/>
      <w:marLeft w:val="0"/>
      <w:marRight w:val="0"/>
      <w:marTop w:val="0"/>
      <w:marBottom w:val="0"/>
      <w:divBdr>
        <w:top w:val="none" w:sz="0" w:space="0" w:color="auto"/>
        <w:left w:val="none" w:sz="0" w:space="0" w:color="auto"/>
        <w:bottom w:val="none" w:sz="0" w:space="0" w:color="auto"/>
        <w:right w:val="none" w:sz="0" w:space="0" w:color="auto"/>
      </w:divBdr>
    </w:div>
    <w:div w:id="38476945">
      <w:bodyDiv w:val="1"/>
      <w:marLeft w:val="0"/>
      <w:marRight w:val="0"/>
      <w:marTop w:val="0"/>
      <w:marBottom w:val="0"/>
      <w:divBdr>
        <w:top w:val="none" w:sz="0" w:space="0" w:color="auto"/>
        <w:left w:val="none" w:sz="0" w:space="0" w:color="auto"/>
        <w:bottom w:val="none" w:sz="0" w:space="0" w:color="auto"/>
        <w:right w:val="none" w:sz="0" w:space="0" w:color="auto"/>
      </w:divBdr>
      <w:divsChild>
        <w:div w:id="323289949">
          <w:marLeft w:val="1080"/>
          <w:marRight w:val="0"/>
          <w:marTop w:val="100"/>
          <w:marBottom w:val="0"/>
          <w:divBdr>
            <w:top w:val="none" w:sz="0" w:space="0" w:color="auto"/>
            <w:left w:val="none" w:sz="0" w:space="0" w:color="auto"/>
            <w:bottom w:val="none" w:sz="0" w:space="0" w:color="auto"/>
            <w:right w:val="none" w:sz="0" w:space="0" w:color="auto"/>
          </w:divBdr>
        </w:div>
      </w:divsChild>
    </w:div>
    <w:div w:id="204952946">
      <w:bodyDiv w:val="1"/>
      <w:marLeft w:val="0"/>
      <w:marRight w:val="0"/>
      <w:marTop w:val="0"/>
      <w:marBottom w:val="0"/>
      <w:divBdr>
        <w:top w:val="none" w:sz="0" w:space="0" w:color="auto"/>
        <w:left w:val="none" w:sz="0" w:space="0" w:color="auto"/>
        <w:bottom w:val="none" w:sz="0" w:space="0" w:color="auto"/>
        <w:right w:val="none" w:sz="0" w:space="0" w:color="auto"/>
      </w:divBdr>
    </w:div>
    <w:div w:id="297347047">
      <w:bodyDiv w:val="1"/>
      <w:marLeft w:val="0"/>
      <w:marRight w:val="0"/>
      <w:marTop w:val="0"/>
      <w:marBottom w:val="0"/>
      <w:divBdr>
        <w:top w:val="none" w:sz="0" w:space="0" w:color="auto"/>
        <w:left w:val="none" w:sz="0" w:space="0" w:color="auto"/>
        <w:bottom w:val="none" w:sz="0" w:space="0" w:color="auto"/>
        <w:right w:val="none" w:sz="0" w:space="0" w:color="auto"/>
      </w:divBdr>
      <w:divsChild>
        <w:div w:id="2043440309">
          <w:marLeft w:val="1080"/>
          <w:marRight w:val="0"/>
          <w:marTop w:val="100"/>
          <w:marBottom w:val="0"/>
          <w:divBdr>
            <w:top w:val="none" w:sz="0" w:space="0" w:color="auto"/>
            <w:left w:val="none" w:sz="0" w:space="0" w:color="auto"/>
            <w:bottom w:val="none" w:sz="0" w:space="0" w:color="auto"/>
            <w:right w:val="none" w:sz="0" w:space="0" w:color="auto"/>
          </w:divBdr>
        </w:div>
      </w:divsChild>
    </w:div>
    <w:div w:id="306323085">
      <w:bodyDiv w:val="1"/>
      <w:marLeft w:val="0"/>
      <w:marRight w:val="0"/>
      <w:marTop w:val="0"/>
      <w:marBottom w:val="0"/>
      <w:divBdr>
        <w:top w:val="none" w:sz="0" w:space="0" w:color="auto"/>
        <w:left w:val="none" w:sz="0" w:space="0" w:color="auto"/>
        <w:bottom w:val="none" w:sz="0" w:space="0" w:color="auto"/>
        <w:right w:val="none" w:sz="0" w:space="0" w:color="auto"/>
      </w:divBdr>
    </w:div>
    <w:div w:id="587349072">
      <w:bodyDiv w:val="1"/>
      <w:marLeft w:val="0"/>
      <w:marRight w:val="0"/>
      <w:marTop w:val="0"/>
      <w:marBottom w:val="0"/>
      <w:divBdr>
        <w:top w:val="none" w:sz="0" w:space="0" w:color="auto"/>
        <w:left w:val="none" w:sz="0" w:space="0" w:color="auto"/>
        <w:bottom w:val="none" w:sz="0" w:space="0" w:color="auto"/>
        <w:right w:val="none" w:sz="0" w:space="0" w:color="auto"/>
      </w:divBdr>
    </w:div>
    <w:div w:id="779687578">
      <w:bodyDiv w:val="1"/>
      <w:marLeft w:val="0"/>
      <w:marRight w:val="0"/>
      <w:marTop w:val="0"/>
      <w:marBottom w:val="0"/>
      <w:divBdr>
        <w:top w:val="none" w:sz="0" w:space="0" w:color="auto"/>
        <w:left w:val="none" w:sz="0" w:space="0" w:color="auto"/>
        <w:bottom w:val="none" w:sz="0" w:space="0" w:color="auto"/>
        <w:right w:val="none" w:sz="0" w:space="0" w:color="auto"/>
      </w:divBdr>
    </w:div>
    <w:div w:id="817846542">
      <w:bodyDiv w:val="1"/>
      <w:marLeft w:val="0"/>
      <w:marRight w:val="0"/>
      <w:marTop w:val="0"/>
      <w:marBottom w:val="0"/>
      <w:divBdr>
        <w:top w:val="none" w:sz="0" w:space="0" w:color="auto"/>
        <w:left w:val="none" w:sz="0" w:space="0" w:color="auto"/>
        <w:bottom w:val="none" w:sz="0" w:space="0" w:color="auto"/>
        <w:right w:val="none" w:sz="0" w:space="0" w:color="auto"/>
      </w:divBdr>
    </w:div>
    <w:div w:id="843205700">
      <w:bodyDiv w:val="1"/>
      <w:marLeft w:val="0"/>
      <w:marRight w:val="0"/>
      <w:marTop w:val="0"/>
      <w:marBottom w:val="0"/>
      <w:divBdr>
        <w:top w:val="none" w:sz="0" w:space="0" w:color="auto"/>
        <w:left w:val="none" w:sz="0" w:space="0" w:color="auto"/>
        <w:bottom w:val="none" w:sz="0" w:space="0" w:color="auto"/>
        <w:right w:val="none" w:sz="0" w:space="0" w:color="auto"/>
      </w:divBdr>
    </w:div>
    <w:div w:id="942344329">
      <w:bodyDiv w:val="1"/>
      <w:marLeft w:val="0"/>
      <w:marRight w:val="0"/>
      <w:marTop w:val="0"/>
      <w:marBottom w:val="0"/>
      <w:divBdr>
        <w:top w:val="none" w:sz="0" w:space="0" w:color="auto"/>
        <w:left w:val="none" w:sz="0" w:space="0" w:color="auto"/>
        <w:bottom w:val="none" w:sz="0" w:space="0" w:color="auto"/>
        <w:right w:val="none" w:sz="0" w:space="0" w:color="auto"/>
      </w:divBdr>
    </w:div>
    <w:div w:id="951016626">
      <w:bodyDiv w:val="1"/>
      <w:marLeft w:val="0"/>
      <w:marRight w:val="0"/>
      <w:marTop w:val="0"/>
      <w:marBottom w:val="0"/>
      <w:divBdr>
        <w:top w:val="none" w:sz="0" w:space="0" w:color="auto"/>
        <w:left w:val="none" w:sz="0" w:space="0" w:color="auto"/>
        <w:bottom w:val="none" w:sz="0" w:space="0" w:color="auto"/>
        <w:right w:val="none" w:sz="0" w:space="0" w:color="auto"/>
      </w:divBdr>
    </w:div>
    <w:div w:id="961307391">
      <w:bodyDiv w:val="1"/>
      <w:marLeft w:val="0"/>
      <w:marRight w:val="0"/>
      <w:marTop w:val="0"/>
      <w:marBottom w:val="0"/>
      <w:divBdr>
        <w:top w:val="none" w:sz="0" w:space="0" w:color="auto"/>
        <w:left w:val="none" w:sz="0" w:space="0" w:color="auto"/>
        <w:bottom w:val="none" w:sz="0" w:space="0" w:color="auto"/>
        <w:right w:val="none" w:sz="0" w:space="0" w:color="auto"/>
      </w:divBdr>
      <w:divsChild>
        <w:div w:id="637298660">
          <w:marLeft w:val="1080"/>
          <w:marRight w:val="0"/>
          <w:marTop w:val="100"/>
          <w:marBottom w:val="0"/>
          <w:divBdr>
            <w:top w:val="none" w:sz="0" w:space="0" w:color="auto"/>
            <w:left w:val="none" w:sz="0" w:space="0" w:color="auto"/>
            <w:bottom w:val="none" w:sz="0" w:space="0" w:color="auto"/>
            <w:right w:val="none" w:sz="0" w:space="0" w:color="auto"/>
          </w:divBdr>
        </w:div>
      </w:divsChild>
    </w:div>
    <w:div w:id="1089933195">
      <w:bodyDiv w:val="1"/>
      <w:marLeft w:val="0"/>
      <w:marRight w:val="0"/>
      <w:marTop w:val="0"/>
      <w:marBottom w:val="0"/>
      <w:divBdr>
        <w:top w:val="none" w:sz="0" w:space="0" w:color="auto"/>
        <w:left w:val="none" w:sz="0" w:space="0" w:color="auto"/>
        <w:bottom w:val="none" w:sz="0" w:space="0" w:color="auto"/>
        <w:right w:val="none" w:sz="0" w:space="0" w:color="auto"/>
      </w:divBdr>
    </w:div>
    <w:div w:id="1105806266">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406857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724">
          <w:marLeft w:val="1080"/>
          <w:marRight w:val="0"/>
          <w:marTop w:val="100"/>
          <w:marBottom w:val="0"/>
          <w:divBdr>
            <w:top w:val="none" w:sz="0" w:space="0" w:color="auto"/>
            <w:left w:val="none" w:sz="0" w:space="0" w:color="auto"/>
            <w:bottom w:val="none" w:sz="0" w:space="0" w:color="auto"/>
            <w:right w:val="none" w:sz="0" w:space="0" w:color="auto"/>
          </w:divBdr>
        </w:div>
      </w:divsChild>
    </w:div>
    <w:div w:id="1309743938">
      <w:bodyDiv w:val="1"/>
      <w:marLeft w:val="0"/>
      <w:marRight w:val="0"/>
      <w:marTop w:val="0"/>
      <w:marBottom w:val="0"/>
      <w:divBdr>
        <w:top w:val="none" w:sz="0" w:space="0" w:color="auto"/>
        <w:left w:val="none" w:sz="0" w:space="0" w:color="auto"/>
        <w:bottom w:val="none" w:sz="0" w:space="0" w:color="auto"/>
        <w:right w:val="none" w:sz="0" w:space="0" w:color="auto"/>
      </w:divBdr>
    </w:div>
    <w:div w:id="1338383827">
      <w:bodyDiv w:val="1"/>
      <w:marLeft w:val="0"/>
      <w:marRight w:val="0"/>
      <w:marTop w:val="0"/>
      <w:marBottom w:val="0"/>
      <w:divBdr>
        <w:top w:val="none" w:sz="0" w:space="0" w:color="auto"/>
        <w:left w:val="none" w:sz="0" w:space="0" w:color="auto"/>
        <w:bottom w:val="none" w:sz="0" w:space="0" w:color="auto"/>
        <w:right w:val="none" w:sz="0" w:space="0" w:color="auto"/>
      </w:divBdr>
    </w:div>
    <w:div w:id="1576208047">
      <w:bodyDiv w:val="1"/>
      <w:marLeft w:val="0"/>
      <w:marRight w:val="0"/>
      <w:marTop w:val="0"/>
      <w:marBottom w:val="0"/>
      <w:divBdr>
        <w:top w:val="none" w:sz="0" w:space="0" w:color="auto"/>
        <w:left w:val="none" w:sz="0" w:space="0" w:color="auto"/>
        <w:bottom w:val="none" w:sz="0" w:space="0" w:color="auto"/>
        <w:right w:val="none" w:sz="0" w:space="0" w:color="auto"/>
      </w:divBdr>
    </w:div>
    <w:div w:id="1614479992">
      <w:bodyDiv w:val="1"/>
      <w:marLeft w:val="0"/>
      <w:marRight w:val="0"/>
      <w:marTop w:val="0"/>
      <w:marBottom w:val="0"/>
      <w:divBdr>
        <w:top w:val="none" w:sz="0" w:space="0" w:color="auto"/>
        <w:left w:val="none" w:sz="0" w:space="0" w:color="auto"/>
        <w:bottom w:val="none" w:sz="0" w:space="0" w:color="auto"/>
        <w:right w:val="none" w:sz="0" w:space="0" w:color="auto"/>
      </w:divBdr>
    </w:div>
    <w:div w:id="1677728073">
      <w:bodyDiv w:val="1"/>
      <w:marLeft w:val="0"/>
      <w:marRight w:val="0"/>
      <w:marTop w:val="0"/>
      <w:marBottom w:val="0"/>
      <w:divBdr>
        <w:top w:val="none" w:sz="0" w:space="0" w:color="auto"/>
        <w:left w:val="none" w:sz="0" w:space="0" w:color="auto"/>
        <w:bottom w:val="none" w:sz="0" w:space="0" w:color="auto"/>
        <w:right w:val="none" w:sz="0" w:space="0" w:color="auto"/>
      </w:divBdr>
    </w:div>
    <w:div w:id="1705867183">
      <w:bodyDiv w:val="1"/>
      <w:marLeft w:val="0"/>
      <w:marRight w:val="0"/>
      <w:marTop w:val="0"/>
      <w:marBottom w:val="0"/>
      <w:divBdr>
        <w:top w:val="none" w:sz="0" w:space="0" w:color="auto"/>
        <w:left w:val="none" w:sz="0" w:space="0" w:color="auto"/>
        <w:bottom w:val="none" w:sz="0" w:space="0" w:color="auto"/>
        <w:right w:val="none" w:sz="0" w:space="0" w:color="auto"/>
      </w:divBdr>
    </w:div>
    <w:div w:id="1766993345">
      <w:bodyDiv w:val="1"/>
      <w:marLeft w:val="0"/>
      <w:marRight w:val="0"/>
      <w:marTop w:val="0"/>
      <w:marBottom w:val="0"/>
      <w:divBdr>
        <w:top w:val="none" w:sz="0" w:space="0" w:color="auto"/>
        <w:left w:val="none" w:sz="0" w:space="0" w:color="auto"/>
        <w:bottom w:val="none" w:sz="0" w:space="0" w:color="auto"/>
        <w:right w:val="none" w:sz="0" w:space="0" w:color="auto"/>
      </w:divBdr>
    </w:div>
    <w:div w:id="1776369006">
      <w:bodyDiv w:val="1"/>
      <w:marLeft w:val="0"/>
      <w:marRight w:val="0"/>
      <w:marTop w:val="0"/>
      <w:marBottom w:val="0"/>
      <w:divBdr>
        <w:top w:val="none" w:sz="0" w:space="0" w:color="auto"/>
        <w:left w:val="none" w:sz="0" w:space="0" w:color="auto"/>
        <w:bottom w:val="none" w:sz="0" w:space="0" w:color="auto"/>
        <w:right w:val="none" w:sz="0" w:space="0" w:color="auto"/>
      </w:divBdr>
    </w:div>
    <w:div w:id="1849060398">
      <w:bodyDiv w:val="1"/>
      <w:marLeft w:val="0"/>
      <w:marRight w:val="0"/>
      <w:marTop w:val="0"/>
      <w:marBottom w:val="0"/>
      <w:divBdr>
        <w:top w:val="none" w:sz="0" w:space="0" w:color="auto"/>
        <w:left w:val="none" w:sz="0" w:space="0" w:color="auto"/>
        <w:bottom w:val="none" w:sz="0" w:space="0" w:color="auto"/>
        <w:right w:val="none" w:sz="0" w:space="0" w:color="auto"/>
      </w:divBdr>
    </w:div>
    <w:div w:id="1873685006">
      <w:bodyDiv w:val="1"/>
      <w:marLeft w:val="0"/>
      <w:marRight w:val="0"/>
      <w:marTop w:val="0"/>
      <w:marBottom w:val="0"/>
      <w:divBdr>
        <w:top w:val="none" w:sz="0" w:space="0" w:color="auto"/>
        <w:left w:val="none" w:sz="0" w:space="0" w:color="auto"/>
        <w:bottom w:val="none" w:sz="0" w:space="0" w:color="auto"/>
        <w:right w:val="none" w:sz="0" w:space="0" w:color="auto"/>
      </w:divBdr>
    </w:div>
    <w:div w:id="1952203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soc.org/index.cfm/ams/publications/author-information/significance-statements/" TargetMode="External"/><Relationship Id="rId13" Type="http://schemas.openxmlformats.org/officeDocument/2006/relationships/hyperlink" Target="https://doi.org/10.1175/BAMS-D-12-00170.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175/WAF-D-20-01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29/2021JD03498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175/WAF-D-18-0184.1"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175/WAF-D-20-01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6B80-3291-41D1-AF9A-01951972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NOAA/OAR/ARL/ATDD</Company>
  <LinksUpToDate>false</LinksUpToDate>
  <CharactersWithSpaces>15421</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docx2doc</dc:creator>
  <cp:lastModifiedBy>Faria Panwala</cp:lastModifiedBy>
  <cp:revision>2</cp:revision>
  <cp:lastPrinted>2022-11-22T16:48:00Z</cp:lastPrinted>
  <dcterms:created xsi:type="dcterms:W3CDTF">2023-03-02T17:30:00Z</dcterms:created>
  <dcterms:modified xsi:type="dcterms:W3CDTF">2023-03-02T17:30:00Z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